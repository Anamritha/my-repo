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F0140" w14:textId="77777777" w:rsidR="00CB1FFE" w:rsidRDefault="00CB0926">
      <w:pPr>
        <w:pStyle w:val="Heading2"/>
        <w:numPr>
          <w:ilvl w:val="1"/>
          <w:numId w:val="2"/>
        </w:numPr>
        <w:jc w:val="center"/>
        <w:rPr>
          <w:rFonts w:ascii="Times New Roman" w:hAnsi="Times New Roman"/>
        </w:rPr>
      </w:pPr>
      <w:r>
        <w:rPr>
          <w:rFonts w:ascii="Times New Roman" w:hAnsi="Times New Roman"/>
          <w:color w:val="1F1F1F"/>
          <w:sz w:val="24"/>
          <w:szCs w:val="24"/>
          <w:u w:val="single"/>
        </w:rPr>
        <w:t>Statement of Process (SOP) for Business Responsibility and Sustainability Report (BRSR)</w:t>
      </w:r>
    </w:p>
    <w:p w14:paraId="103FBECF" w14:textId="77777777" w:rsidR="00CB1FFE" w:rsidRDefault="00CB1FFE">
      <w:pPr>
        <w:pStyle w:val="BodyText"/>
        <w:jc w:val="center"/>
        <w:rPr>
          <w:rFonts w:ascii="Times New Roman" w:hAnsi="Times New Roman"/>
          <w:color w:val="1F1F1F"/>
        </w:rPr>
      </w:pPr>
    </w:p>
    <w:p w14:paraId="7887B468" w14:textId="77777777" w:rsidR="00CB1FFE" w:rsidRDefault="00CB0926">
      <w:pPr>
        <w:pStyle w:val="Heading2"/>
        <w:numPr>
          <w:ilvl w:val="0"/>
          <w:numId w:val="3"/>
        </w:numPr>
        <w:jc w:val="both"/>
      </w:pPr>
      <w:r>
        <w:rPr>
          <w:rStyle w:val="StrongEmphasis"/>
          <w:rFonts w:ascii="Times New Roman" w:hAnsi="Times New Roman"/>
          <w:b/>
          <w:bCs/>
          <w:color w:val="1F1F1F"/>
          <w:sz w:val="24"/>
          <w:szCs w:val="24"/>
        </w:rPr>
        <w:t>Introduction</w:t>
      </w:r>
    </w:p>
    <w:p w14:paraId="0920F63E" w14:textId="4BD9B1F0" w:rsidR="00CB1FFE" w:rsidDel="00F66834" w:rsidRDefault="00CB0926">
      <w:pPr>
        <w:pStyle w:val="Heading2"/>
        <w:numPr>
          <w:ilvl w:val="0"/>
          <w:numId w:val="0"/>
        </w:numPr>
        <w:spacing w:line="360" w:lineRule="auto"/>
        <w:ind w:left="1080"/>
        <w:jc w:val="both"/>
        <w:rPr>
          <w:del w:id="0" w:author="Geetha  A-Risk Management-Chennai-HO-CIFCL" w:date="2024-07-05T11:48:00Z"/>
        </w:rPr>
      </w:pPr>
      <w:commentRangeStart w:id="1"/>
      <w:del w:id="2" w:author="Geetha  A-Risk Management-Chennai-HO-CIFCL" w:date="2024-07-05T11:48:00Z">
        <w:r w:rsidDel="00F66834">
          <w:rPr>
            <w:rStyle w:val="StrongEmphasis"/>
            <w:rFonts w:ascii="Times New Roman" w:hAnsi="Times New Roman"/>
            <w:color w:val="1F1F1F"/>
            <w:sz w:val="24"/>
            <w:szCs w:val="24"/>
          </w:rPr>
          <w:delText xml:space="preserve">The Business Responsibility and Sustainability Reporting (BRSR) framework in India represents a significant evolution towards enhanced </w:delText>
        </w:r>
        <w:r w:rsidDel="00F66834">
          <w:rPr>
            <w:rStyle w:val="StrongEmphasis"/>
            <w:rFonts w:ascii="Times New Roman" w:hAnsi="Times New Roman"/>
            <w:color w:val="1F1F1F"/>
            <w:sz w:val="24"/>
            <w:szCs w:val="24"/>
          </w:rPr>
          <w:delText>transparency in environmental, social, and governance (ESG) practices. It began with the voluntary Business Responsibility Reporting (BRR) guidelines in 2009, which initially targeted the top 100 listed companies to report on their non-financial impacts al</w:delText>
        </w:r>
        <w:r w:rsidDel="00F66834">
          <w:rPr>
            <w:rStyle w:val="StrongEmphasis"/>
            <w:rFonts w:ascii="Times New Roman" w:hAnsi="Times New Roman"/>
            <w:color w:val="1F1F1F"/>
            <w:sz w:val="24"/>
            <w:szCs w:val="24"/>
          </w:rPr>
          <w:delText>ongside financial performance.</w:delText>
        </w:r>
      </w:del>
    </w:p>
    <w:p w14:paraId="509350C2" w14:textId="1166DDEA" w:rsidR="00CB1FFE" w:rsidDel="00F66834" w:rsidRDefault="00CB0926">
      <w:pPr>
        <w:pStyle w:val="Heading2"/>
        <w:numPr>
          <w:ilvl w:val="0"/>
          <w:numId w:val="0"/>
        </w:numPr>
        <w:spacing w:line="360" w:lineRule="auto"/>
        <w:ind w:left="1080"/>
        <w:jc w:val="both"/>
        <w:rPr>
          <w:del w:id="3" w:author="Geetha  A-Risk Management-Chennai-HO-CIFCL" w:date="2024-07-05T11:48:00Z"/>
        </w:rPr>
      </w:pPr>
      <w:del w:id="4" w:author="Geetha  A-Risk Management-Chennai-HO-CIFCL" w:date="2024-07-05T11:48:00Z">
        <w:r w:rsidDel="00F66834">
          <w:rPr>
            <w:rStyle w:val="StrongEmphasis"/>
            <w:rFonts w:ascii="Times New Roman" w:hAnsi="Times New Roman"/>
            <w:color w:val="1F1F1F"/>
            <w:sz w:val="24"/>
            <w:szCs w:val="24"/>
          </w:rPr>
          <w:delText xml:space="preserve">In 2019, the Ministry of Corporate Affairs (MCA) introduced the National Guidelines on Responsible Business Conduct (NGRBCs), laying out nine core principles covering ethical conduct, human rights, environmental stewardship, </w:delText>
        </w:r>
        <w:r w:rsidDel="00F66834">
          <w:rPr>
            <w:rStyle w:val="StrongEmphasis"/>
            <w:rFonts w:ascii="Times New Roman" w:hAnsi="Times New Roman"/>
            <w:color w:val="1F1F1F"/>
            <w:sz w:val="24"/>
            <w:szCs w:val="24"/>
          </w:rPr>
          <w:delText>and stakeholder engagement. These guidelines provided a more comprehensive framework for evaluating ESG impacts.</w:delText>
        </w:r>
      </w:del>
      <w:commentRangeEnd w:id="1"/>
      <w:r w:rsidR="00F66834">
        <w:rPr>
          <w:rStyle w:val="CommentReference"/>
          <w:rFonts w:cs="Mangal"/>
          <w:b w:val="0"/>
          <w:bCs w:val="0"/>
        </w:rPr>
        <w:commentReference w:id="1"/>
      </w:r>
    </w:p>
    <w:p w14:paraId="3E8E1112" w14:textId="77777777" w:rsidR="00CB1FFE" w:rsidRDefault="00CB0926">
      <w:pPr>
        <w:pStyle w:val="Heading2"/>
        <w:numPr>
          <w:ilvl w:val="0"/>
          <w:numId w:val="0"/>
        </w:numPr>
        <w:spacing w:line="360" w:lineRule="auto"/>
        <w:ind w:left="1080"/>
        <w:jc w:val="both"/>
      </w:pPr>
      <w:r>
        <w:rPr>
          <w:rStyle w:val="StrongEmphasis"/>
          <w:rFonts w:ascii="Times New Roman" w:hAnsi="Times New Roman"/>
          <w:color w:val="1F1F1F"/>
          <w:sz w:val="24"/>
          <w:szCs w:val="24"/>
        </w:rPr>
        <w:t xml:space="preserve">The </w:t>
      </w:r>
      <w:r>
        <w:rPr>
          <w:rStyle w:val="StrongEmphasis"/>
          <w:rFonts w:ascii="Times New Roman" w:hAnsi="Times New Roman"/>
          <w:color w:val="1F1F1F"/>
          <w:sz w:val="24"/>
          <w:szCs w:val="24"/>
        </w:rPr>
        <w:t>phase</w:t>
      </w:r>
      <w:r>
        <w:rPr>
          <w:rStyle w:val="StrongEmphasis"/>
          <w:rFonts w:ascii="Times New Roman" w:hAnsi="Times New Roman"/>
          <w:color w:val="1F1F1F"/>
          <w:sz w:val="24"/>
          <w:szCs w:val="24"/>
        </w:rPr>
        <w:t xml:space="preserve"> of these efforts came with the mandatory introduction of the BRSR Core framework by the Securities and Exchange Board of India (SEBI)</w:t>
      </w:r>
      <w:r>
        <w:rPr>
          <w:rStyle w:val="StrongEmphasis"/>
          <w:rFonts w:ascii="Times New Roman" w:hAnsi="Times New Roman"/>
          <w:color w:val="1F1F1F"/>
          <w:sz w:val="24"/>
          <w:szCs w:val="24"/>
        </w:rPr>
        <w:t xml:space="preserve"> in 2023. Applied to the top 150 listed companies, BRSR Core integrates seamlessly with the NGRBCs, requiring companies to disclose their ESG performance through both quantitative metrics (key performance indicators - KPIs) and qualitative information. Thi</w:t>
      </w:r>
      <w:r>
        <w:rPr>
          <w:rStyle w:val="StrongEmphasis"/>
          <w:rFonts w:ascii="Times New Roman" w:hAnsi="Times New Roman"/>
          <w:color w:val="1F1F1F"/>
          <w:sz w:val="24"/>
          <w:szCs w:val="24"/>
        </w:rPr>
        <w:t>s move enhances transparency and accountability, enabling stakeholders like investors and consumers to evaluate corporate commitment to sustainable practices.</w:t>
      </w:r>
    </w:p>
    <w:p w14:paraId="6B31BD46" w14:textId="77777777" w:rsidR="00CB1FFE" w:rsidRDefault="00CB0926">
      <w:pPr>
        <w:pStyle w:val="Heading2"/>
        <w:numPr>
          <w:ilvl w:val="0"/>
          <w:numId w:val="0"/>
        </w:numPr>
        <w:spacing w:line="360" w:lineRule="auto"/>
        <w:ind w:left="1080"/>
        <w:jc w:val="both"/>
      </w:pPr>
      <w:r>
        <w:rPr>
          <w:rStyle w:val="StrongEmphasis"/>
          <w:rFonts w:ascii="Times New Roman" w:hAnsi="Times New Roman"/>
          <w:color w:val="1F1F1F"/>
          <w:sz w:val="24"/>
          <w:szCs w:val="24"/>
        </w:rPr>
        <w:t xml:space="preserve">Looking forward, the BRSR framework is </w:t>
      </w:r>
      <w:r>
        <w:rPr>
          <w:rStyle w:val="StrongEmphasis"/>
          <w:rFonts w:ascii="Times New Roman" w:hAnsi="Times New Roman"/>
          <w:color w:val="1F1F1F"/>
          <w:sz w:val="24"/>
          <w:szCs w:val="24"/>
        </w:rPr>
        <w:t>balanced</w:t>
      </w:r>
      <w:r>
        <w:rPr>
          <w:rStyle w:val="StrongEmphasis"/>
          <w:rFonts w:ascii="Times New Roman" w:hAnsi="Times New Roman"/>
          <w:color w:val="1F1F1F"/>
          <w:sz w:val="24"/>
          <w:szCs w:val="24"/>
        </w:rPr>
        <w:t xml:space="preserve"> to evolve further, potentially aligning with glob</w:t>
      </w:r>
      <w:r>
        <w:rPr>
          <w:rStyle w:val="StrongEmphasis"/>
          <w:rFonts w:ascii="Times New Roman" w:hAnsi="Times New Roman"/>
          <w:color w:val="1F1F1F"/>
          <w:sz w:val="24"/>
          <w:szCs w:val="24"/>
        </w:rPr>
        <w:t>al best practices in ESG reporting. As companies increasingly prioritize ESG considerations in their strategic decisions, the BRSR Core framework signifies a transformative step towards fostering a business environment characterized by responsible practice</w:t>
      </w:r>
      <w:r>
        <w:rPr>
          <w:rStyle w:val="StrongEmphasis"/>
          <w:rFonts w:ascii="Times New Roman" w:hAnsi="Times New Roman"/>
          <w:color w:val="1F1F1F"/>
          <w:sz w:val="24"/>
          <w:szCs w:val="24"/>
        </w:rPr>
        <w:t>s and heightened social and environmental awareness.</w:t>
      </w:r>
    </w:p>
    <w:p w14:paraId="6E37092F" w14:textId="77777777" w:rsidR="00CB1FFE" w:rsidRDefault="00CB1FFE">
      <w:pPr>
        <w:pStyle w:val="BodyText"/>
        <w:spacing w:before="240" w:after="240" w:line="420" w:lineRule="atLeast"/>
        <w:ind w:left="709"/>
        <w:jc w:val="both"/>
        <w:rPr>
          <w:rFonts w:ascii="Times New Roman" w:hAnsi="Times New Roman"/>
          <w:strike/>
          <w:color w:val="BF0041"/>
        </w:rPr>
      </w:pPr>
    </w:p>
    <w:p w14:paraId="5068397F" w14:textId="77777777" w:rsidR="00CB1FFE" w:rsidRDefault="00CB1FFE">
      <w:pPr>
        <w:pStyle w:val="BodyText"/>
        <w:spacing w:before="240" w:after="240" w:line="420" w:lineRule="atLeast"/>
        <w:ind w:left="709"/>
        <w:jc w:val="both"/>
        <w:rPr>
          <w:rFonts w:ascii="Times New Roman" w:hAnsi="Times New Roman"/>
          <w:strike/>
          <w:color w:val="BF0041"/>
        </w:rPr>
      </w:pPr>
    </w:p>
    <w:p w14:paraId="4972ACDB" w14:textId="77777777" w:rsidR="00CB1FFE" w:rsidRDefault="00CB1FFE">
      <w:pPr>
        <w:pStyle w:val="BodyText"/>
        <w:spacing w:before="240" w:after="240" w:line="420" w:lineRule="atLeast"/>
        <w:ind w:left="709"/>
        <w:jc w:val="both"/>
        <w:rPr>
          <w:rFonts w:ascii="Times New Roman" w:hAnsi="Times New Roman"/>
          <w:strike/>
          <w:color w:val="BF0041"/>
        </w:rPr>
      </w:pPr>
    </w:p>
    <w:p w14:paraId="4F5E20BA" w14:textId="77777777" w:rsidR="00CB1FFE" w:rsidRDefault="00CB0926">
      <w:pPr>
        <w:pStyle w:val="BodyText"/>
        <w:numPr>
          <w:ilvl w:val="0"/>
          <w:numId w:val="3"/>
        </w:numPr>
        <w:spacing w:before="240" w:after="240" w:line="420" w:lineRule="atLeast"/>
        <w:jc w:val="both"/>
      </w:pPr>
      <w:commentRangeStart w:id="5"/>
      <w:r>
        <w:rPr>
          <w:rStyle w:val="StrongEmphasis"/>
          <w:rFonts w:ascii="Times New Roman" w:hAnsi="Times New Roman"/>
          <w:color w:val="1F1F1F"/>
        </w:rPr>
        <w:t>Scope</w:t>
      </w:r>
      <w:commentRangeEnd w:id="5"/>
      <w:r w:rsidR="00F66834">
        <w:rPr>
          <w:rStyle w:val="CommentReference"/>
          <w:rFonts w:cs="Mangal"/>
        </w:rPr>
        <w:commentReference w:id="5"/>
      </w:r>
    </w:p>
    <w:p w14:paraId="691A713C" w14:textId="77777777" w:rsidR="00CB1FFE" w:rsidRDefault="00CB0926">
      <w:pPr>
        <w:pStyle w:val="BodyText"/>
        <w:spacing w:before="240" w:after="240" w:line="420" w:lineRule="atLeast"/>
        <w:ind w:left="709"/>
        <w:jc w:val="both"/>
      </w:pPr>
      <w:r>
        <w:rPr>
          <w:rFonts w:ascii="Times New Roman" w:hAnsi="Times New Roman"/>
          <w:color w:val="1F1F1F"/>
        </w:rPr>
        <w:lastRenderedPageBreak/>
        <w:t xml:space="preserve">This SOP focuses on the BRSR Core, a subset of the BRSR format. It requires disclosure of the company's performance against the nine Environmental, Social, and Governance (ESG) attributes </w:t>
      </w:r>
      <w:r>
        <w:rPr>
          <w:rStyle w:val="StrongEmphasis"/>
          <w:rFonts w:ascii="Times New Roman" w:hAnsi="Times New Roman"/>
          <w:b w:val="0"/>
          <w:bCs w:val="0"/>
          <w:color w:val="1F1F1F"/>
        </w:rPr>
        <w:t>outlin</w:t>
      </w:r>
      <w:r>
        <w:rPr>
          <w:rStyle w:val="StrongEmphasis"/>
          <w:rFonts w:ascii="Times New Roman" w:hAnsi="Times New Roman"/>
          <w:b w:val="0"/>
          <w:bCs w:val="0"/>
          <w:color w:val="1F1F1F"/>
        </w:rPr>
        <w:t xml:space="preserve">ed in the National Guidelines on Responsible Business Conduct (NGBRCs). This involves evaluating ethical business practices, human rights, environmental sustainability, and stakeholder engagement among other critical areas. </w:t>
      </w:r>
      <w:r>
        <w:rPr>
          <w:rFonts w:ascii="Times New Roman" w:hAnsi="Times New Roman"/>
          <w:color w:val="1F1F1F"/>
        </w:rPr>
        <w:t>Each attribute is further define</w:t>
      </w:r>
      <w:r>
        <w:rPr>
          <w:rFonts w:ascii="Times New Roman" w:hAnsi="Times New Roman"/>
          <w:color w:val="1F1F1F"/>
        </w:rPr>
        <w:t>d by specific key performance indicators (KPIs).</w:t>
      </w:r>
    </w:p>
    <w:p w14:paraId="3676F9B1" w14:textId="77777777" w:rsidR="00CB1FFE" w:rsidRDefault="00CB0926">
      <w:pPr>
        <w:pStyle w:val="BodyText"/>
        <w:spacing w:before="240" w:after="240" w:line="420" w:lineRule="atLeast"/>
        <w:ind w:left="709"/>
        <w:jc w:val="both"/>
        <w:rPr>
          <w:rFonts w:ascii="Times New Roman" w:hAnsi="Times New Roman"/>
        </w:rPr>
      </w:pPr>
      <w:r>
        <w:rPr>
          <w:rFonts w:ascii="Times New Roman" w:hAnsi="Times New Roman"/>
          <w:color w:val="1F1F1F"/>
        </w:rPr>
        <w:t>The scope of this BRSR Core process encompasses:</w:t>
      </w:r>
    </w:p>
    <w:p w14:paraId="0D55CE8D" w14:textId="77777777" w:rsidR="00CB1FFE" w:rsidRDefault="00CB0926">
      <w:pPr>
        <w:pStyle w:val="BodyText"/>
        <w:numPr>
          <w:ilvl w:val="2"/>
          <w:numId w:val="4"/>
        </w:numPr>
        <w:spacing w:after="0" w:line="420" w:lineRule="atLeast"/>
        <w:jc w:val="both"/>
        <w:rPr>
          <w:rFonts w:ascii="Times New Roman" w:hAnsi="Times New Roman"/>
        </w:rPr>
      </w:pPr>
      <w:r>
        <w:rPr>
          <w:rFonts w:ascii="Times New Roman" w:hAnsi="Times New Roman"/>
          <w:color w:val="1F1F1F"/>
        </w:rPr>
        <w:t xml:space="preserve">Review and analysis of all nine ESG principles outlined in the NGBRCs. </w:t>
      </w:r>
    </w:p>
    <w:p w14:paraId="2FE1A322" w14:textId="77777777" w:rsidR="00CB1FFE" w:rsidRDefault="00CB0926">
      <w:pPr>
        <w:pStyle w:val="BodyText"/>
        <w:numPr>
          <w:ilvl w:val="2"/>
          <w:numId w:val="4"/>
        </w:numPr>
        <w:spacing w:after="0" w:line="420" w:lineRule="atLeast"/>
        <w:jc w:val="both"/>
      </w:pPr>
      <w:r>
        <w:rPr>
          <w:rStyle w:val="StrongEmphasis"/>
          <w:rFonts w:ascii="Times New Roman" w:hAnsi="Times New Roman"/>
          <w:b w:val="0"/>
          <w:bCs w:val="0"/>
          <w:color w:val="1F1F1F"/>
        </w:rPr>
        <w:t>Data collection from relevant departments responsible for managing each principle. Exa</w:t>
      </w:r>
      <w:r>
        <w:rPr>
          <w:rStyle w:val="StrongEmphasis"/>
          <w:rFonts w:ascii="Times New Roman" w:hAnsi="Times New Roman"/>
          <w:b w:val="0"/>
          <w:bCs w:val="0"/>
          <w:color w:val="1F1F1F"/>
        </w:rPr>
        <w:t xml:space="preserve">mples include Human Resources (HR), Compliance, Corporate Social Responsibility (CSR), Infrastructure, and IT. </w:t>
      </w:r>
    </w:p>
    <w:p w14:paraId="7E3C13C2" w14:textId="77777777" w:rsidR="00CB1FFE" w:rsidRDefault="00CB1FFE">
      <w:pPr>
        <w:pStyle w:val="BodyText"/>
        <w:spacing w:after="0" w:line="420" w:lineRule="atLeast"/>
        <w:jc w:val="both"/>
        <w:rPr>
          <w:rStyle w:val="StrongEmphasis"/>
          <w:rFonts w:ascii="Times New Roman" w:hAnsi="Times New Roman"/>
          <w:b w:val="0"/>
          <w:bCs w:val="0"/>
          <w:color w:val="1F1F1F"/>
        </w:rPr>
      </w:pPr>
    </w:p>
    <w:p w14:paraId="61CEF375" w14:textId="77777777" w:rsidR="00CB1FFE" w:rsidRDefault="00CB0926">
      <w:pPr>
        <w:pStyle w:val="BodyText"/>
        <w:spacing w:after="0" w:line="420" w:lineRule="atLeast"/>
        <w:ind w:left="709"/>
        <w:jc w:val="both"/>
      </w:pPr>
      <w:r>
        <w:rPr>
          <w:rStyle w:val="StrongEmphasis"/>
          <w:rFonts w:ascii="Times New Roman" w:hAnsi="Times New Roman"/>
          <w:b w:val="0"/>
          <w:bCs w:val="0"/>
          <w:color w:val="1F1F1F"/>
        </w:rPr>
        <w:t>It requires compiling data into a structured format aligned with BRSR Core reporting standards, accompanied by narrative explanations and quantitative analysis. A rigorous review process ensures data accuracy and integrity before seeking approvals from sen</w:t>
      </w:r>
      <w:r>
        <w:rPr>
          <w:rStyle w:val="StrongEmphasis"/>
          <w:rFonts w:ascii="Times New Roman" w:hAnsi="Times New Roman"/>
          <w:b w:val="0"/>
          <w:bCs w:val="0"/>
          <w:color w:val="1F1F1F"/>
        </w:rPr>
        <w:t xml:space="preserve">ior management or the board of directors. </w:t>
      </w:r>
    </w:p>
    <w:p w14:paraId="5B5EC49E" w14:textId="77777777" w:rsidR="00CB1FFE" w:rsidRDefault="00CB1FFE">
      <w:pPr>
        <w:pStyle w:val="BodyText"/>
        <w:spacing w:after="0" w:line="420" w:lineRule="atLeast"/>
        <w:ind w:left="709"/>
        <w:jc w:val="both"/>
        <w:rPr>
          <w:rStyle w:val="StrongEmphasis"/>
          <w:rFonts w:ascii="Times New Roman" w:hAnsi="Times New Roman"/>
          <w:b w:val="0"/>
          <w:bCs w:val="0"/>
          <w:color w:val="1F1F1F"/>
        </w:rPr>
      </w:pPr>
    </w:p>
    <w:p w14:paraId="5DA9B791" w14:textId="77777777" w:rsidR="00CB1FFE" w:rsidRDefault="00CB0926">
      <w:pPr>
        <w:pStyle w:val="BodyText"/>
        <w:spacing w:after="0" w:line="420" w:lineRule="atLeast"/>
        <w:ind w:left="709"/>
        <w:jc w:val="both"/>
      </w:pPr>
      <w:r>
        <w:rPr>
          <w:rStyle w:val="StrongEmphasis"/>
          <w:rFonts w:ascii="Times New Roman" w:hAnsi="Times New Roman"/>
          <w:b w:val="0"/>
          <w:bCs w:val="0"/>
          <w:color w:val="1F1F1F"/>
        </w:rPr>
        <w:t xml:space="preserve">Upon approval, the finalized BRSR Core report is disseminated to stakeholders to enhance transparency and accountability. Continuous improvement is encouraged through monitoring feedback and evolving </w:t>
      </w:r>
      <w:r>
        <w:rPr>
          <w:rStyle w:val="StrongEmphasis"/>
          <w:rFonts w:ascii="Times New Roman" w:hAnsi="Times New Roman"/>
          <w:b w:val="0"/>
          <w:bCs w:val="0"/>
          <w:color w:val="1F1F1F"/>
        </w:rPr>
        <w:t>regulatory practices, ensuring ongoing enhancement of ESG performance and reporting practices. This systematic approach underscores organizational commitment to sustainability and responsible business practices, promoting trust and credibility among stakeh</w:t>
      </w:r>
      <w:r>
        <w:rPr>
          <w:rStyle w:val="StrongEmphasis"/>
          <w:rFonts w:ascii="Times New Roman" w:hAnsi="Times New Roman"/>
          <w:b w:val="0"/>
          <w:bCs w:val="0"/>
          <w:color w:val="1F1F1F"/>
        </w:rPr>
        <w:t>olders.</w:t>
      </w:r>
    </w:p>
    <w:p w14:paraId="52F40B2B" w14:textId="77777777" w:rsidR="00CB1FFE" w:rsidRDefault="00CB1FFE">
      <w:pPr>
        <w:pStyle w:val="BodyText"/>
        <w:spacing w:after="0" w:line="420" w:lineRule="atLeast"/>
        <w:ind w:left="720"/>
        <w:jc w:val="both"/>
        <w:rPr>
          <w:rFonts w:ascii="Times New Roman" w:hAnsi="Times New Roman"/>
          <w:color w:val="1F1F1F"/>
        </w:rPr>
      </w:pPr>
    </w:p>
    <w:p w14:paraId="775D541F" w14:textId="77777777" w:rsidR="00CB1FFE" w:rsidRDefault="00CB1FFE">
      <w:pPr>
        <w:pStyle w:val="BodyText"/>
        <w:spacing w:after="0" w:line="420" w:lineRule="atLeast"/>
        <w:ind w:left="720"/>
        <w:rPr>
          <w:rFonts w:ascii="Times New Roman" w:hAnsi="Times New Roman"/>
        </w:rPr>
      </w:pPr>
    </w:p>
    <w:p w14:paraId="527131DB" w14:textId="77777777" w:rsidR="00CB1FFE" w:rsidRDefault="00CB0926">
      <w:pPr>
        <w:pStyle w:val="BodyText"/>
        <w:numPr>
          <w:ilvl w:val="0"/>
          <w:numId w:val="3"/>
        </w:numPr>
        <w:spacing w:after="0" w:line="420" w:lineRule="atLeast"/>
        <w:ind w:left="0" w:firstLine="0"/>
        <w:rPr>
          <w:rFonts w:ascii="Times New Roman" w:hAnsi="Times New Roman"/>
        </w:rPr>
      </w:pPr>
      <w:r>
        <w:rPr>
          <w:rFonts w:ascii="Times New Roman" w:hAnsi="Times New Roman"/>
          <w:color w:val="1F1F1F"/>
        </w:rPr>
        <w:t>Review Methodology</w:t>
      </w:r>
    </w:p>
    <w:p w14:paraId="5B927D7E" w14:textId="77777777" w:rsidR="00CB1FFE" w:rsidRDefault="00CB0926">
      <w:pPr>
        <w:pStyle w:val="BodyText"/>
        <w:spacing w:after="0" w:line="420" w:lineRule="atLeast"/>
        <w:ind w:left="709"/>
        <w:rPr>
          <w:rFonts w:ascii="Times New Roman" w:hAnsi="Times New Roman"/>
        </w:rPr>
      </w:pPr>
      <w:r>
        <w:rPr>
          <w:rFonts w:ascii="Times New Roman" w:hAnsi="Times New Roman"/>
          <w:color w:val="1F1F1F"/>
        </w:rPr>
        <w:t>To ensure comprehensive and accurate reporting, the BRSR process will employ a multi-pronged approach:</w:t>
      </w:r>
    </w:p>
    <w:p w14:paraId="1DE529EF" w14:textId="77777777" w:rsidR="00CB1FFE" w:rsidRDefault="00CB0926">
      <w:pPr>
        <w:pStyle w:val="BodyText"/>
        <w:numPr>
          <w:ilvl w:val="0"/>
          <w:numId w:val="10"/>
        </w:numPr>
        <w:spacing w:after="0" w:line="420" w:lineRule="atLeast"/>
        <w:rPr>
          <w:rFonts w:ascii="Times New Roman" w:hAnsi="Times New Roman"/>
        </w:rPr>
      </w:pPr>
      <w:r>
        <w:rPr>
          <w:rFonts w:ascii="Times New Roman" w:hAnsi="Times New Roman"/>
          <w:color w:val="1F1F1F"/>
        </w:rPr>
        <w:t>Disclose all details under the three sections designed by SEBI:</w:t>
      </w:r>
    </w:p>
    <w:p w14:paraId="7B868386" w14:textId="77777777" w:rsidR="00CB1FFE" w:rsidRDefault="00CB1FFE">
      <w:pPr>
        <w:pStyle w:val="BodyText"/>
        <w:spacing w:after="0" w:line="420" w:lineRule="atLeast"/>
        <w:ind w:left="1429"/>
        <w:rPr>
          <w:rFonts w:ascii="Times New Roman" w:hAnsi="Times New Roman"/>
        </w:rPr>
      </w:pPr>
    </w:p>
    <w:p w14:paraId="72709361" w14:textId="77777777" w:rsidR="00CB1FFE" w:rsidRDefault="00CB0926">
      <w:pPr>
        <w:pStyle w:val="BodyText"/>
        <w:numPr>
          <w:ilvl w:val="0"/>
          <w:numId w:val="9"/>
        </w:numPr>
        <w:spacing w:after="0" w:line="420" w:lineRule="atLeast"/>
        <w:rPr>
          <w:rFonts w:ascii="Times New Roman" w:hAnsi="Times New Roman"/>
        </w:rPr>
      </w:pPr>
      <w:r>
        <w:rPr>
          <w:rFonts w:ascii="Times New Roman" w:hAnsi="Times New Roman"/>
          <w:b/>
          <w:bCs/>
          <w:color w:val="1F1F1F"/>
        </w:rPr>
        <w:t>Section A: GENERAL DISCLOSURES</w:t>
      </w:r>
    </w:p>
    <w:p w14:paraId="63D2D910" w14:textId="77777777" w:rsidR="00CB1FFE" w:rsidRDefault="00CB0926">
      <w:pPr>
        <w:pStyle w:val="BodyText"/>
        <w:spacing w:after="0" w:line="420" w:lineRule="atLeast"/>
        <w:ind w:left="2520"/>
        <w:rPr>
          <w:rFonts w:ascii="Times New Roman" w:hAnsi="Times New Roman"/>
        </w:rPr>
      </w:pPr>
      <w:r>
        <w:rPr>
          <w:rFonts w:ascii="Times New Roman" w:hAnsi="Times New Roman"/>
          <w:color w:val="1F1F1F"/>
        </w:rPr>
        <w:lastRenderedPageBreak/>
        <w:t>These include details of the</w:t>
      </w:r>
      <w:r>
        <w:rPr>
          <w:rFonts w:ascii="Times New Roman" w:hAnsi="Times New Roman"/>
          <w:color w:val="1F1F1F"/>
        </w:rPr>
        <w:t xml:space="preserve"> listed entity, products/ </w:t>
      </w:r>
      <w:proofErr w:type="spellStart"/>
      <w:r>
        <w:rPr>
          <w:rFonts w:ascii="Times New Roman" w:hAnsi="Times New Roman"/>
          <w:color w:val="1F1F1F"/>
        </w:rPr>
        <w:t>sevices</w:t>
      </w:r>
      <w:proofErr w:type="spellEnd"/>
      <w:r>
        <w:rPr>
          <w:rFonts w:ascii="Times New Roman" w:hAnsi="Times New Roman"/>
          <w:color w:val="1F1F1F"/>
        </w:rPr>
        <w:t xml:space="preserve"> of the entity, operations, employees, CSR activities, turnover and transparency and disclosure compliance.</w:t>
      </w:r>
    </w:p>
    <w:p w14:paraId="2ADE1926" w14:textId="77777777" w:rsidR="00CB1FFE" w:rsidRDefault="00CB1FFE">
      <w:pPr>
        <w:pStyle w:val="BodyText"/>
        <w:spacing w:after="0" w:line="420" w:lineRule="atLeast"/>
        <w:ind w:left="2520"/>
        <w:rPr>
          <w:rFonts w:ascii="Times New Roman" w:hAnsi="Times New Roman"/>
          <w:color w:val="1F1F1F"/>
        </w:rPr>
      </w:pPr>
    </w:p>
    <w:p w14:paraId="25779495" w14:textId="77777777" w:rsidR="00CB1FFE" w:rsidRDefault="00CB0926">
      <w:pPr>
        <w:pStyle w:val="BodyText"/>
        <w:numPr>
          <w:ilvl w:val="0"/>
          <w:numId w:val="9"/>
        </w:numPr>
        <w:spacing w:after="0" w:line="420" w:lineRule="atLeast"/>
        <w:rPr>
          <w:rFonts w:ascii="Times New Roman" w:hAnsi="Times New Roman"/>
        </w:rPr>
      </w:pPr>
      <w:r>
        <w:rPr>
          <w:rFonts w:ascii="Times New Roman" w:hAnsi="Times New Roman"/>
          <w:b/>
          <w:bCs/>
          <w:color w:val="1F1F1F"/>
        </w:rPr>
        <w:t>Section B: MANAGEMENT AND PROCESS DISCLOSURES</w:t>
      </w:r>
    </w:p>
    <w:p w14:paraId="778BE06F" w14:textId="77777777" w:rsidR="00CB1FFE" w:rsidRDefault="00CB0926">
      <w:pPr>
        <w:pStyle w:val="BodyText"/>
        <w:spacing w:after="0" w:line="420" w:lineRule="atLeast"/>
        <w:ind w:left="2520"/>
        <w:rPr>
          <w:rFonts w:ascii="Times New Roman" w:hAnsi="Times New Roman"/>
        </w:rPr>
      </w:pPr>
      <w:r>
        <w:rPr>
          <w:rFonts w:ascii="Times New Roman" w:hAnsi="Times New Roman"/>
          <w:color w:val="1F1F1F"/>
        </w:rPr>
        <w:t>These include details of the ESG committee or the Board of Directors</w:t>
      </w:r>
      <w:r>
        <w:rPr>
          <w:rFonts w:ascii="Times New Roman" w:hAnsi="Times New Roman"/>
          <w:color w:val="1F1F1F"/>
        </w:rPr>
        <w:t xml:space="preserve"> responsible for ESG and disclosures of management process according to the nine </w:t>
      </w:r>
      <w:proofErr w:type="spellStart"/>
      <w:r>
        <w:rPr>
          <w:rFonts w:ascii="Times New Roman" w:hAnsi="Times New Roman"/>
          <w:color w:val="1F1F1F"/>
        </w:rPr>
        <w:t>principls</w:t>
      </w:r>
      <w:proofErr w:type="spellEnd"/>
      <w:r>
        <w:rPr>
          <w:rFonts w:ascii="Times New Roman" w:hAnsi="Times New Roman"/>
          <w:color w:val="1F1F1F"/>
        </w:rPr>
        <w:t xml:space="preserve"> defined by NGRBC</w:t>
      </w:r>
    </w:p>
    <w:p w14:paraId="4C2DE707" w14:textId="77777777" w:rsidR="00CB1FFE" w:rsidRDefault="00CB1FFE">
      <w:pPr>
        <w:pStyle w:val="BodyText"/>
        <w:spacing w:after="0" w:line="420" w:lineRule="atLeast"/>
        <w:ind w:left="2520"/>
        <w:rPr>
          <w:rFonts w:ascii="Times New Roman" w:hAnsi="Times New Roman"/>
          <w:color w:val="1F1F1F"/>
        </w:rPr>
      </w:pPr>
    </w:p>
    <w:p w14:paraId="1804D62E" w14:textId="77777777" w:rsidR="00CB1FFE" w:rsidRDefault="00CB0926">
      <w:pPr>
        <w:pStyle w:val="BodyText"/>
        <w:numPr>
          <w:ilvl w:val="0"/>
          <w:numId w:val="9"/>
        </w:numPr>
        <w:spacing w:after="0" w:line="420" w:lineRule="atLeast"/>
        <w:rPr>
          <w:rFonts w:ascii="Times New Roman" w:hAnsi="Times New Roman"/>
        </w:rPr>
      </w:pPr>
      <w:r>
        <w:rPr>
          <w:rFonts w:ascii="Times New Roman" w:hAnsi="Times New Roman"/>
          <w:b/>
          <w:bCs/>
          <w:color w:val="1F1F1F"/>
        </w:rPr>
        <w:t>Section C: PRINCIPLE WISE PERFORMANCE DISCLOSURE</w:t>
      </w:r>
    </w:p>
    <w:p w14:paraId="0C996600" w14:textId="77777777" w:rsidR="00CB1FFE" w:rsidRDefault="00CB0926">
      <w:pPr>
        <w:pStyle w:val="BodyText"/>
        <w:spacing w:after="0" w:line="420" w:lineRule="atLeast"/>
        <w:ind w:left="2520"/>
        <w:rPr>
          <w:rFonts w:ascii="Times New Roman" w:hAnsi="Times New Roman"/>
        </w:rPr>
      </w:pPr>
      <w:r>
        <w:rPr>
          <w:rFonts w:ascii="Times New Roman" w:hAnsi="Times New Roman"/>
          <w:color w:val="1F1F1F"/>
        </w:rPr>
        <w:t xml:space="preserve">Under this, all the disclosures under each </w:t>
      </w:r>
      <w:proofErr w:type="gramStart"/>
      <w:r>
        <w:rPr>
          <w:rFonts w:ascii="Times New Roman" w:hAnsi="Times New Roman"/>
          <w:color w:val="1F1F1F"/>
        </w:rPr>
        <w:t>principles</w:t>
      </w:r>
      <w:proofErr w:type="gramEnd"/>
      <w:r>
        <w:rPr>
          <w:rFonts w:ascii="Times New Roman" w:hAnsi="Times New Roman"/>
          <w:color w:val="1F1F1F"/>
        </w:rPr>
        <w:t xml:space="preserve"> are covered. These principles include:</w:t>
      </w:r>
    </w:p>
    <w:p w14:paraId="73EAC5D2" w14:textId="77777777" w:rsidR="00CB1FFE" w:rsidRDefault="00CB0926">
      <w:pPr>
        <w:pStyle w:val="BodyText"/>
        <w:numPr>
          <w:ilvl w:val="8"/>
          <w:numId w:val="12"/>
        </w:numPr>
        <w:spacing w:after="0" w:line="420" w:lineRule="atLeast"/>
        <w:rPr>
          <w:rFonts w:ascii="Times New Roman" w:hAnsi="Times New Roman"/>
        </w:rPr>
      </w:pPr>
      <w:r>
        <w:rPr>
          <w:rFonts w:ascii="Times New Roman" w:hAnsi="Times New Roman"/>
          <w:color w:val="1F1F1F"/>
        </w:rPr>
        <w:t xml:space="preserve">Ethics &amp; integrity </w:t>
      </w:r>
    </w:p>
    <w:p w14:paraId="10B3EF7F" w14:textId="77777777" w:rsidR="00CB1FFE" w:rsidRDefault="00CB0926">
      <w:pPr>
        <w:pStyle w:val="BodyText"/>
        <w:numPr>
          <w:ilvl w:val="8"/>
          <w:numId w:val="12"/>
        </w:numPr>
        <w:spacing w:after="0" w:line="420" w:lineRule="atLeast"/>
        <w:rPr>
          <w:rFonts w:ascii="Times New Roman" w:hAnsi="Times New Roman"/>
        </w:rPr>
      </w:pPr>
      <w:r>
        <w:rPr>
          <w:rFonts w:ascii="Times New Roman" w:hAnsi="Times New Roman"/>
          <w:color w:val="1F1F1F"/>
        </w:rPr>
        <w:t>Sustainable products</w:t>
      </w:r>
    </w:p>
    <w:p w14:paraId="61F78552" w14:textId="77777777" w:rsidR="00CB1FFE" w:rsidRDefault="00CB0926">
      <w:pPr>
        <w:pStyle w:val="BodyText"/>
        <w:numPr>
          <w:ilvl w:val="8"/>
          <w:numId w:val="12"/>
        </w:numPr>
        <w:spacing w:after="0" w:line="420" w:lineRule="atLeast"/>
        <w:rPr>
          <w:rFonts w:ascii="Times New Roman" w:hAnsi="Times New Roman"/>
        </w:rPr>
      </w:pPr>
      <w:r>
        <w:rPr>
          <w:rFonts w:ascii="Times New Roman" w:hAnsi="Times New Roman"/>
          <w:color w:val="1F1F1F"/>
        </w:rPr>
        <w:t xml:space="preserve">Employee well being </w:t>
      </w:r>
    </w:p>
    <w:p w14:paraId="6FC27EBE" w14:textId="77777777" w:rsidR="00CB1FFE" w:rsidRDefault="00CB0926">
      <w:pPr>
        <w:pStyle w:val="BodyText"/>
        <w:numPr>
          <w:ilvl w:val="8"/>
          <w:numId w:val="12"/>
        </w:numPr>
        <w:spacing w:after="0" w:line="420" w:lineRule="atLeast"/>
        <w:rPr>
          <w:rFonts w:ascii="Times New Roman" w:hAnsi="Times New Roman"/>
        </w:rPr>
      </w:pPr>
      <w:r>
        <w:rPr>
          <w:rFonts w:ascii="Times New Roman" w:hAnsi="Times New Roman"/>
          <w:color w:val="1F1F1F"/>
        </w:rPr>
        <w:t xml:space="preserve">Stakeholders </w:t>
      </w:r>
    </w:p>
    <w:p w14:paraId="138524B4" w14:textId="77777777" w:rsidR="00CB1FFE" w:rsidRDefault="00CB0926">
      <w:pPr>
        <w:pStyle w:val="BodyText"/>
        <w:numPr>
          <w:ilvl w:val="8"/>
          <w:numId w:val="12"/>
        </w:numPr>
        <w:spacing w:after="0" w:line="420" w:lineRule="atLeast"/>
        <w:rPr>
          <w:rFonts w:ascii="Times New Roman" w:hAnsi="Times New Roman"/>
        </w:rPr>
      </w:pPr>
      <w:r>
        <w:rPr>
          <w:rFonts w:ascii="Times New Roman" w:hAnsi="Times New Roman"/>
          <w:color w:val="1F1F1F"/>
        </w:rPr>
        <w:t xml:space="preserve">Human rights </w:t>
      </w:r>
    </w:p>
    <w:p w14:paraId="75DDD398" w14:textId="77777777" w:rsidR="00CB1FFE" w:rsidRDefault="00CB0926">
      <w:pPr>
        <w:pStyle w:val="BodyText"/>
        <w:numPr>
          <w:ilvl w:val="8"/>
          <w:numId w:val="12"/>
        </w:numPr>
        <w:spacing w:after="0" w:line="420" w:lineRule="atLeast"/>
        <w:rPr>
          <w:rFonts w:ascii="Times New Roman" w:hAnsi="Times New Roman"/>
        </w:rPr>
      </w:pPr>
      <w:r>
        <w:rPr>
          <w:rFonts w:ascii="Times New Roman" w:hAnsi="Times New Roman"/>
          <w:color w:val="1F1F1F"/>
        </w:rPr>
        <w:t xml:space="preserve">Environment </w:t>
      </w:r>
    </w:p>
    <w:p w14:paraId="5A0B75FD" w14:textId="77777777" w:rsidR="00CB1FFE" w:rsidRDefault="00CB0926">
      <w:pPr>
        <w:pStyle w:val="BodyText"/>
        <w:numPr>
          <w:ilvl w:val="8"/>
          <w:numId w:val="12"/>
        </w:numPr>
        <w:spacing w:after="0" w:line="420" w:lineRule="atLeast"/>
        <w:rPr>
          <w:rFonts w:ascii="Times New Roman" w:hAnsi="Times New Roman"/>
        </w:rPr>
      </w:pPr>
      <w:r>
        <w:rPr>
          <w:rFonts w:ascii="Times New Roman" w:hAnsi="Times New Roman"/>
          <w:color w:val="1F1F1F"/>
        </w:rPr>
        <w:t xml:space="preserve">Regulatory requirement </w:t>
      </w:r>
    </w:p>
    <w:p w14:paraId="04BA49D9" w14:textId="77777777" w:rsidR="00CB1FFE" w:rsidRDefault="00CB0926">
      <w:pPr>
        <w:pStyle w:val="BodyText"/>
        <w:numPr>
          <w:ilvl w:val="8"/>
          <w:numId w:val="12"/>
        </w:numPr>
        <w:spacing w:after="0" w:line="420" w:lineRule="atLeast"/>
        <w:rPr>
          <w:rFonts w:ascii="Times New Roman" w:hAnsi="Times New Roman"/>
        </w:rPr>
      </w:pPr>
      <w:r>
        <w:rPr>
          <w:rFonts w:ascii="Times New Roman" w:hAnsi="Times New Roman"/>
          <w:color w:val="1F1F1F"/>
        </w:rPr>
        <w:t xml:space="preserve">Inclusive growth </w:t>
      </w:r>
    </w:p>
    <w:p w14:paraId="79AFC2A0" w14:textId="77777777" w:rsidR="00CB1FFE" w:rsidRDefault="00CB0926">
      <w:pPr>
        <w:pStyle w:val="BodyText"/>
        <w:numPr>
          <w:ilvl w:val="8"/>
          <w:numId w:val="12"/>
        </w:numPr>
        <w:spacing w:after="0" w:line="420" w:lineRule="atLeast"/>
        <w:rPr>
          <w:rFonts w:ascii="Times New Roman" w:hAnsi="Times New Roman"/>
        </w:rPr>
      </w:pPr>
      <w:r>
        <w:rPr>
          <w:rFonts w:ascii="Times New Roman" w:hAnsi="Times New Roman"/>
          <w:color w:val="1F1F1F"/>
        </w:rPr>
        <w:t xml:space="preserve">Consumer and IT </w:t>
      </w:r>
    </w:p>
    <w:p w14:paraId="66CA6830" w14:textId="77777777" w:rsidR="00CB1FFE" w:rsidRDefault="00CB1FFE">
      <w:pPr>
        <w:pStyle w:val="BodyText"/>
        <w:spacing w:after="0" w:line="420" w:lineRule="atLeast"/>
        <w:rPr>
          <w:rFonts w:ascii="Times New Roman" w:hAnsi="Times New Roman"/>
          <w:color w:val="1F1F1F"/>
        </w:rPr>
      </w:pPr>
    </w:p>
    <w:p w14:paraId="7E0BE136" w14:textId="77777777" w:rsidR="00CB1FFE" w:rsidRDefault="00CB0926">
      <w:pPr>
        <w:pStyle w:val="BodyText"/>
        <w:spacing w:after="0" w:line="420" w:lineRule="atLeast"/>
        <w:ind w:left="2836"/>
        <w:rPr>
          <w:rFonts w:ascii="Times New Roman" w:hAnsi="Times New Roman"/>
        </w:rPr>
      </w:pPr>
      <w:r>
        <w:rPr>
          <w:rFonts w:ascii="Times New Roman" w:hAnsi="Times New Roman"/>
          <w:color w:val="1F1F1F"/>
        </w:rPr>
        <w:t>These disclosures are split into two categories:</w:t>
      </w:r>
    </w:p>
    <w:p w14:paraId="28CBC469" w14:textId="77777777" w:rsidR="00CB1FFE" w:rsidRDefault="00CB0926">
      <w:pPr>
        <w:pStyle w:val="BodyText"/>
        <w:numPr>
          <w:ilvl w:val="8"/>
          <w:numId w:val="11"/>
        </w:numPr>
        <w:spacing w:after="0" w:line="420" w:lineRule="atLeast"/>
        <w:ind w:left="3458" w:firstLine="0"/>
        <w:rPr>
          <w:rFonts w:ascii="Times New Roman" w:hAnsi="Times New Roman"/>
        </w:rPr>
      </w:pPr>
      <w:r>
        <w:rPr>
          <w:rFonts w:ascii="Times New Roman" w:hAnsi="Times New Roman"/>
          <w:color w:val="1F1F1F"/>
        </w:rPr>
        <w:t xml:space="preserve">          </w:t>
      </w:r>
      <w:r>
        <w:rPr>
          <w:rFonts w:ascii="Times New Roman" w:hAnsi="Times New Roman"/>
          <w:b/>
          <w:bCs/>
          <w:color w:val="1F1F1F"/>
        </w:rPr>
        <w:t>Leadership Indicators</w:t>
      </w:r>
      <w:r>
        <w:rPr>
          <w:rFonts w:ascii="Times New Roman" w:hAnsi="Times New Roman"/>
          <w:color w:val="1F1F1F"/>
        </w:rPr>
        <w:t xml:space="preserve"> - While not </w:t>
      </w:r>
      <w:r>
        <w:rPr>
          <w:rFonts w:ascii="Times New Roman" w:hAnsi="Times New Roman"/>
          <w:color w:val="1F1F1F"/>
        </w:rPr>
        <w:t>mandatory by SEBI, these are included for transparency</w:t>
      </w:r>
    </w:p>
    <w:p w14:paraId="2C3ACA49" w14:textId="77777777" w:rsidR="00CB1FFE" w:rsidRDefault="00CB0926">
      <w:pPr>
        <w:pStyle w:val="BodyText"/>
        <w:numPr>
          <w:ilvl w:val="8"/>
          <w:numId w:val="11"/>
        </w:numPr>
        <w:spacing w:after="0" w:line="420" w:lineRule="atLeast"/>
        <w:ind w:left="3458" w:firstLine="0"/>
        <w:rPr>
          <w:rFonts w:ascii="Times New Roman" w:hAnsi="Times New Roman"/>
        </w:rPr>
      </w:pPr>
      <w:r>
        <w:rPr>
          <w:rFonts w:ascii="Times New Roman" w:hAnsi="Times New Roman"/>
          <w:b/>
          <w:bCs/>
          <w:color w:val="1F1F1F"/>
        </w:rPr>
        <w:t>Essential Indicators</w:t>
      </w:r>
      <w:r>
        <w:rPr>
          <w:rFonts w:ascii="Times New Roman" w:hAnsi="Times New Roman"/>
          <w:color w:val="1F1F1F"/>
        </w:rPr>
        <w:t xml:space="preserve"> – Mandatory by SEBI from the organisation</w:t>
      </w:r>
    </w:p>
    <w:p w14:paraId="666F19B3" w14:textId="77777777" w:rsidR="00CB1FFE" w:rsidRDefault="00CB1FFE">
      <w:pPr>
        <w:pStyle w:val="BodyText"/>
        <w:spacing w:after="0" w:line="420" w:lineRule="atLeast"/>
        <w:ind w:left="3240"/>
        <w:rPr>
          <w:rFonts w:ascii="Times New Roman" w:hAnsi="Times New Roman"/>
        </w:rPr>
      </w:pPr>
    </w:p>
    <w:p w14:paraId="4F39D74C" w14:textId="77777777" w:rsidR="00CB1FFE" w:rsidRDefault="00CB0926">
      <w:pPr>
        <w:pStyle w:val="BodyText"/>
        <w:spacing w:after="0" w:line="420" w:lineRule="atLeast"/>
        <w:ind w:left="1440"/>
        <w:jc w:val="both"/>
      </w:pPr>
      <w:r>
        <w:rPr>
          <w:rStyle w:val="StrongEmphasis"/>
          <w:rFonts w:ascii="Times New Roman" w:hAnsi="Times New Roman"/>
          <w:color w:val="1F1F1F"/>
        </w:rPr>
        <w:t>Document Analysis:</w:t>
      </w:r>
      <w:r>
        <w:rPr>
          <w:rFonts w:ascii="Times New Roman" w:hAnsi="Times New Roman"/>
          <w:color w:val="1F1F1F"/>
        </w:rPr>
        <w:t xml:space="preserve"> The team will review relevant documents, which would be intimidated through mail, along with policies, and reports from various departments to substantiate the company's performance against each principle and its corresponding KPIs (both Essential and Lea</w:t>
      </w:r>
      <w:r>
        <w:rPr>
          <w:rFonts w:ascii="Times New Roman" w:hAnsi="Times New Roman"/>
          <w:color w:val="1F1F1F"/>
        </w:rPr>
        <w:t>dership Indicators).</w:t>
      </w:r>
    </w:p>
    <w:p w14:paraId="79054E54" w14:textId="77777777" w:rsidR="00CB1FFE" w:rsidRDefault="00CB1FFE">
      <w:pPr>
        <w:pStyle w:val="BodyText"/>
        <w:tabs>
          <w:tab w:val="left" w:pos="0"/>
        </w:tabs>
        <w:spacing w:after="0" w:line="420" w:lineRule="atLeast"/>
        <w:ind w:hanging="283"/>
        <w:jc w:val="both"/>
        <w:rPr>
          <w:rFonts w:ascii="Times New Roman" w:hAnsi="Times New Roman"/>
          <w:color w:val="1F1F1F"/>
        </w:rPr>
      </w:pPr>
    </w:p>
    <w:p w14:paraId="5B9AF6E8" w14:textId="77777777" w:rsidR="00CB1FFE" w:rsidRDefault="00CB0926">
      <w:pPr>
        <w:pStyle w:val="BodyText"/>
        <w:numPr>
          <w:ilvl w:val="0"/>
          <w:numId w:val="3"/>
        </w:numPr>
        <w:spacing w:before="240" w:after="240" w:line="420" w:lineRule="atLeast"/>
        <w:jc w:val="both"/>
      </w:pPr>
      <w:r>
        <w:rPr>
          <w:rStyle w:val="StrongEmphasis"/>
          <w:rFonts w:ascii="Times New Roman" w:hAnsi="Times New Roman"/>
          <w:color w:val="1F1F1F"/>
        </w:rPr>
        <w:lastRenderedPageBreak/>
        <w:t>Roles and Responsibilities</w:t>
      </w:r>
    </w:p>
    <w:p w14:paraId="62FF0F00" w14:textId="77777777" w:rsidR="00CB1FFE" w:rsidRDefault="00CB0926">
      <w:pPr>
        <w:pStyle w:val="BodyText"/>
        <w:spacing w:before="240" w:after="240" w:line="420" w:lineRule="atLeast"/>
        <w:ind w:left="720"/>
        <w:jc w:val="both"/>
        <w:rPr>
          <w:rFonts w:ascii="Times New Roman" w:hAnsi="Times New Roman"/>
        </w:rPr>
      </w:pPr>
      <w:r>
        <w:rPr>
          <w:rFonts w:ascii="Times New Roman" w:hAnsi="Times New Roman"/>
          <w:color w:val="1F1F1F"/>
        </w:rPr>
        <w:t>A dedicated BRSR team will be established to oversee the data collection, analysis, and report development. This team will consist of representatives from the following departments:</w:t>
      </w:r>
    </w:p>
    <w:p w14:paraId="6DEF6257" w14:textId="77777777" w:rsidR="00CB1FFE" w:rsidRDefault="00CB0926">
      <w:pPr>
        <w:pStyle w:val="BodyText"/>
        <w:numPr>
          <w:ilvl w:val="4"/>
          <w:numId w:val="6"/>
        </w:numPr>
        <w:tabs>
          <w:tab w:val="left" w:pos="0"/>
        </w:tabs>
        <w:spacing w:after="0" w:line="420" w:lineRule="atLeast"/>
        <w:jc w:val="both"/>
      </w:pPr>
      <w:r>
        <w:rPr>
          <w:rStyle w:val="StrongEmphasis"/>
          <w:rFonts w:ascii="Times New Roman" w:hAnsi="Times New Roman"/>
          <w:color w:val="1F1F1F"/>
        </w:rPr>
        <w:t xml:space="preserve">Human Resources </w:t>
      </w:r>
      <w:r>
        <w:rPr>
          <w:rStyle w:val="StrongEmphasis"/>
          <w:rFonts w:ascii="Times New Roman" w:hAnsi="Times New Roman"/>
          <w:color w:val="1F1F1F"/>
        </w:rPr>
        <w:t>(HR):</w:t>
      </w:r>
      <w:r>
        <w:rPr>
          <w:rFonts w:ascii="Times New Roman" w:hAnsi="Times New Roman"/>
          <w:color w:val="1F1F1F"/>
        </w:rPr>
        <w:t xml:space="preserve"> Responsible for ESG principles related to </w:t>
      </w:r>
      <w:proofErr w:type="spellStart"/>
      <w:r>
        <w:rPr>
          <w:rFonts w:ascii="Times New Roman" w:hAnsi="Times New Roman"/>
          <w:color w:val="1F1F1F"/>
        </w:rPr>
        <w:t>labor</w:t>
      </w:r>
      <w:proofErr w:type="spellEnd"/>
      <w:r>
        <w:rPr>
          <w:rFonts w:ascii="Times New Roman" w:hAnsi="Times New Roman"/>
          <w:color w:val="1F1F1F"/>
        </w:rPr>
        <w:t xml:space="preserve"> practices, diversity, and equal opportunity. </w:t>
      </w:r>
    </w:p>
    <w:p w14:paraId="139CA0AA" w14:textId="77777777" w:rsidR="00CB1FFE" w:rsidRDefault="00CB0926">
      <w:pPr>
        <w:pStyle w:val="BodyText"/>
        <w:numPr>
          <w:ilvl w:val="4"/>
          <w:numId w:val="6"/>
        </w:numPr>
        <w:tabs>
          <w:tab w:val="left" w:pos="0"/>
        </w:tabs>
        <w:spacing w:after="0" w:line="420" w:lineRule="atLeast"/>
        <w:jc w:val="both"/>
      </w:pPr>
      <w:r>
        <w:rPr>
          <w:rStyle w:val="StrongEmphasis"/>
          <w:rFonts w:ascii="Times New Roman" w:hAnsi="Times New Roman"/>
          <w:color w:val="1F1F1F"/>
        </w:rPr>
        <w:t>Compliance:</w:t>
      </w:r>
      <w:r>
        <w:rPr>
          <w:rFonts w:ascii="Times New Roman" w:hAnsi="Times New Roman"/>
          <w:color w:val="1F1F1F"/>
        </w:rPr>
        <w:t xml:space="preserve"> Focuses on principles concerning ethical business conduct, prevention of bribery and corruption, and fair operating practices. </w:t>
      </w:r>
    </w:p>
    <w:p w14:paraId="7ACC5360" w14:textId="77777777" w:rsidR="00CB1FFE" w:rsidRDefault="00CB0926">
      <w:pPr>
        <w:pStyle w:val="BodyText"/>
        <w:numPr>
          <w:ilvl w:val="4"/>
          <w:numId w:val="6"/>
        </w:numPr>
        <w:tabs>
          <w:tab w:val="left" w:pos="0"/>
        </w:tabs>
        <w:spacing w:after="0" w:line="420" w:lineRule="atLeast"/>
        <w:jc w:val="both"/>
      </w:pPr>
      <w:r>
        <w:rPr>
          <w:rStyle w:val="StrongEmphasis"/>
          <w:rFonts w:ascii="Times New Roman" w:hAnsi="Times New Roman"/>
          <w:color w:val="1F1F1F"/>
        </w:rPr>
        <w:t>Corporate Social</w:t>
      </w:r>
      <w:r>
        <w:rPr>
          <w:rStyle w:val="StrongEmphasis"/>
          <w:rFonts w:ascii="Times New Roman" w:hAnsi="Times New Roman"/>
          <w:color w:val="1F1F1F"/>
        </w:rPr>
        <w:t xml:space="preserve"> Responsibility (CSR):</w:t>
      </w:r>
      <w:r>
        <w:rPr>
          <w:rFonts w:ascii="Times New Roman" w:hAnsi="Times New Roman"/>
          <w:color w:val="1F1F1F"/>
        </w:rPr>
        <w:t xml:space="preserve"> Oversees information related to community engagement, philanthropy, and social responsibility initiatives. </w:t>
      </w:r>
    </w:p>
    <w:p w14:paraId="0BA77DDE" w14:textId="300E31F9" w:rsidR="00CB1FFE" w:rsidRDefault="00CB0926">
      <w:pPr>
        <w:pStyle w:val="BodyText"/>
        <w:numPr>
          <w:ilvl w:val="4"/>
          <w:numId w:val="6"/>
        </w:numPr>
        <w:tabs>
          <w:tab w:val="left" w:pos="0"/>
        </w:tabs>
        <w:spacing w:after="0" w:line="420" w:lineRule="atLeast"/>
        <w:jc w:val="both"/>
      </w:pPr>
      <w:r>
        <w:rPr>
          <w:rStyle w:val="StrongEmphasis"/>
          <w:rFonts w:ascii="Times New Roman" w:hAnsi="Times New Roman"/>
          <w:color w:val="1F1F1F"/>
        </w:rPr>
        <w:t>Infrastructure</w:t>
      </w:r>
      <w:ins w:id="6" w:author="Geetha  A-Risk Management-Chennai-HO-CIFCL" w:date="2024-07-05T11:58:00Z">
        <w:r w:rsidR="009C7A19">
          <w:rPr>
            <w:rStyle w:val="StrongEmphasis"/>
            <w:rFonts w:ascii="Times New Roman" w:hAnsi="Times New Roman"/>
            <w:color w:val="1F1F1F"/>
          </w:rPr>
          <w:t xml:space="preserve"> &amp; </w:t>
        </w:r>
        <w:proofErr w:type="gramStart"/>
        <w:r w:rsidR="009C7A19">
          <w:rPr>
            <w:rStyle w:val="StrongEmphasis"/>
            <w:rFonts w:ascii="Times New Roman" w:hAnsi="Times New Roman"/>
            <w:color w:val="1F1F1F"/>
          </w:rPr>
          <w:t xml:space="preserve">Admin </w:t>
        </w:r>
      </w:ins>
      <w:r>
        <w:rPr>
          <w:rStyle w:val="StrongEmphasis"/>
          <w:rFonts w:ascii="Times New Roman" w:hAnsi="Times New Roman"/>
          <w:color w:val="1F1F1F"/>
        </w:rPr>
        <w:t>:</w:t>
      </w:r>
      <w:proofErr w:type="gramEnd"/>
      <w:r>
        <w:rPr>
          <w:rFonts w:ascii="Times New Roman" w:hAnsi="Times New Roman"/>
          <w:color w:val="1F1F1F"/>
        </w:rPr>
        <w:t xml:space="preserve"> </w:t>
      </w:r>
      <w:r>
        <w:rPr>
          <w:rFonts w:ascii="Times New Roman" w:hAnsi="Times New Roman"/>
          <w:color w:val="1F1F1F"/>
        </w:rPr>
        <w:t>Manages</w:t>
      </w:r>
      <w:r>
        <w:rPr>
          <w:rFonts w:ascii="Times New Roman" w:hAnsi="Times New Roman"/>
          <w:color w:val="1F1F1F"/>
        </w:rPr>
        <w:t xml:space="preserve"> data collection for principles pertaining to environmental stewardship and resource efficiency</w:t>
      </w:r>
      <w:ins w:id="7" w:author="Geetha  A-Risk Management-Chennai-HO-CIFCL" w:date="2024-07-05T11:59:00Z">
        <w:r w:rsidR="009C7A19">
          <w:rPr>
            <w:rFonts w:ascii="Times New Roman" w:hAnsi="Times New Roman"/>
            <w:color w:val="1F1F1F"/>
          </w:rPr>
          <w:t xml:space="preserve"> and </w:t>
        </w:r>
      </w:ins>
      <w:ins w:id="8" w:author="Geetha  A-Risk Management-Chennai-HO-CIFCL" w:date="2024-07-05T12:01:00Z">
        <w:r w:rsidR="009C7A19">
          <w:rPr>
            <w:rFonts w:ascii="Times New Roman" w:hAnsi="Times New Roman"/>
            <w:color w:val="1F1F1F"/>
          </w:rPr>
          <w:t xml:space="preserve">across </w:t>
        </w:r>
      </w:ins>
      <w:ins w:id="9" w:author="Geetha  A-Risk Management-Chennai-HO-CIFCL" w:date="2024-07-05T12:00:00Z">
        <w:r w:rsidR="009C7A19">
          <w:rPr>
            <w:rFonts w:ascii="Times New Roman" w:hAnsi="Times New Roman"/>
            <w:color w:val="1F1F1F"/>
          </w:rPr>
          <w:t xml:space="preserve">our </w:t>
        </w:r>
      </w:ins>
      <w:ins w:id="10" w:author="Geetha  A-Risk Management-Chennai-HO-CIFCL" w:date="2024-07-05T11:59:00Z">
        <w:r w:rsidR="009C7A19">
          <w:rPr>
            <w:rFonts w:ascii="Times New Roman" w:hAnsi="Times New Roman"/>
            <w:color w:val="1F1F1F"/>
          </w:rPr>
          <w:t>presence</w:t>
        </w:r>
      </w:ins>
      <w:del w:id="11" w:author="Geetha  A-Risk Management-Chennai-HO-CIFCL" w:date="2024-07-05T11:59:00Z">
        <w:r w:rsidDel="009C7A19">
          <w:rPr>
            <w:rFonts w:ascii="Times New Roman" w:hAnsi="Times New Roman"/>
            <w:color w:val="1F1F1F"/>
          </w:rPr>
          <w:delText xml:space="preserve">. </w:delText>
        </w:r>
      </w:del>
    </w:p>
    <w:p w14:paraId="33946805" w14:textId="77777777" w:rsidR="00CB1FFE" w:rsidRDefault="00CB0926">
      <w:pPr>
        <w:pStyle w:val="BodyText"/>
        <w:numPr>
          <w:ilvl w:val="4"/>
          <w:numId w:val="6"/>
        </w:numPr>
        <w:tabs>
          <w:tab w:val="left" w:pos="0"/>
        </w:tabs>
        <w:spacing w:after="0" w:line="420" w:lineRule="atLeast"/>
        <w:jc w:val="both"/>
      </w:pPr>
      <w:r>
        <w:rPr>
          <w:rStyle w:val="StrongEmphasis"/>
          <w:rFonts w:ascii="Times New Roman" w:hAnsi="Times New Roman"/>
          <w:color w:val="1F1F1F"/>
        </w:rPr>
        <w:t>IT:</w:t>
      </w:r>
      <w:r>
        <w:rPr>
          <w:rFonts w:ascii="Times New Roman" w:hAnsi="Times New Roman"/>
          <w:color w:val="1F1F1F"/>
        </w:rPr>
        <w:t xml:space="preserve"> </w:t>
      </w:r>
      <w:r>
        <w:rPr>
          <w:rFonts w:ascii="Times New Roman" w:hAnsi="Times New Roman"/>
          <w:color w:val="1F1F1F"/>
        </w:rPr>
        <w:t xml:space="preserve">Ensures data security and integrity throughout the BRSR process. </w:t>
      </w:r>
    </w:p>
    <w:p w14:paraId="5F674E66" w14:textId="77777777" w:rsidR="00CB1FFE" w:rsidRDefault="00CB0926">
      <w:pPr>
        <w:pStyle w:val="BodyText"/>
        <w:numPr>
          <w:ilvl w:val="4"/>
          <w:numId w:val="6"/>
        </w:numPr>
        <w:tabs>
          <w:tab w:val="left" w:pos="0"/>
        </w:tabs>
        <w:spacing w:after="0" w:line="420" w:lineRule="atLeast"/>
        <w:jc w:val="both"/>
      </w:pPr>
      <w:r>
        <w:rPr>
          <w:rStyle w:val="StrongEmphasis"/>
          <w:rFonts w:ascii="Times New Roman" w:hAnsi="Times New Roman"/>
          <w:color w:val="1F1F1F"/>
        </w:rPr>
        <w:t>Product:</w:t>
      </w:r>
      <w:r>
        <w:rPr>
          <w:rFonts w:ascii="Times New Roman" w:hAnsi="Times New Roman"/>
          <w:color w:val="1F1F1F"/>
        </w:rPr>
        <w:t xml:space="preserve"> Responsible for ensuring product details are included in the report.</w:t>
      </w:r>
    </w:p>
    <w:p w14:paraId="19377CF1" w14:textId="77777777" w:rsidR="00CB1FFE" w:rsidRDefault="00CB0926">
      <w:pPr>
        <w:pStyle w:val="BodyText"/>
        <w:numPr>
          <w:ilvl w:val="4"/>
          <w:numId w:val="6"/>
        </w:numPr>
        <w:tabs>
          <w:tab w:val="left" w:pos="0"/>
        </w:tabs>
        <w:spacing w:after="0" w:line="420" w:lineRule="atLeast"/>
        <w:jc w:val="both"/>
      </w:pPr>
      <w:r>
        <w:rPr>
          <w:rStyle w:val="StrongEmphasis"/>
          <w:rFonts w:ascii="Times New Roman" w:hAnsi="Times New Roman"/>
          <w:color w:val="1F1F1F"/>
        </w:rPr>
        <w:t>Corporate Legal:</w:t>
      </w:r>
      <w:r>
        <w:rPr>
          <w:rFonts w:ascii="Times New Roman" w:hAnsi="Times New Roman"/>
          <w:color w:val="1F1F1F"/>
        </w:rPr>
        <w:t xml:space="preserve"> Deals with legal aspects regarding data and reporting.</w:t>
      </w:r>
    </w:p>
    <w:p w14:paraId="00C0F3E2" w14:textId="77777777" w:rsidR="00CB1FFE" w:rsidRDefault="00CB0926">
      <w:pPr>
        <w:pStyle w:val="BodyText"/>
        <w:numPr>
          <w:ilvl w:val="4"/>
          <w:numId w:val="6"/>
        </w:numPr>
        <w:tabs>
          <w:tab w:val="left" w:pos="0"/>
        </w:tabs>
        <w:spacing w:after="0" w:line="420" w:lineRule="atLeast"/>
        <w:jc w:val="both"/>
      </w:pPr>
      <w:r>
        <w:rPr>
          <w:rStyle w:val="StrongEmphasis"/>
          <w:rFonts w:ascii="Times New Roman" w:hAnsi="Times New Roman"/>
          <w:color w:val="1F1F1F"/>
        </w:rPr>
        <w:t>Customer Operations:</w:t>
      </w:r>
      <w:r>
        <w:rPr>
          <w:rFonts w:ascii="Times New Roman" w:hAnsi="Times New Roman"/>
          <w:color w:val="1F1F1F"/>
        </w:rPr>
        <w:t xml:space="preserve"> Handles customer in</w:t>
      </w:r>
      <w:r>
        <w:rPr>
          <w:rFonts w:ascii="Times New Roman" w:hAnsi="Times New Roman"/>
          <w:color w:val="1F1F1F"/>
        </w:rPr>
        <w:t xml:space="preserve">teractions like </w:t>
      </w:r>
      <w:proofErr w:type="spellStart"/>
      <w:r>
        <w:rPr>
          <w:rFonts w:ascii="Times New Roman" w:hAnsi="Times New Roman"/>
          <w:color w:val="1F1F1F"/>
        </w:rPr>
        <w:t>telecalling</w:t>
      </w:r>
      <w:proofErr w:type="spellEnd"/>
      <w:r>
        <w:rPr>
          <w:rFonts w:ascii="Times New Roman" w:hAnsi="Times New Roman"/>
          <w:color w:val="1F1F1F"/>
        </w:rPr>
        <w:t xml:space="preserve"> and reminders.</w:t>
      </w:r>
    </w:p>
    <w:p w14:paraId="0558DFC6" w14:textId="77777777" w:rsidR="00CB1FFE" w:rsidRPr="009C7A19" w:rsidRDefault="00CB0926">
      <w:pPr>
        <w:pStyle w:val="BodyText"/>
        <w:numPr>
          <w:ilvl w:val="4"/>
          <w:numId w:val="6"/>
        </w:numPr>
        <w:tabs>
          <w:tab w:val="left" w:pos="0"/>
        </w:tabs>
        <w:spacing w:after="0" w:line="420" w:lineRule="atLeast"/>
        <w:jc w:val="both"/>
        <w:rPr>
          <w:highlight w:val="yellow"/>
          <w:rPrChange w:id="12" w:author="Geetha  A-Risk Management-Chennai-HO-CIFCL" w:date="2024-07-05T12:03:00Z">
            <w:rPr/>
          </w:rPrChange>
        </w:rPr>
      </w:pPr>
      <w:proofErr w:type="spellStart"/>
      <w:r w:rsidRPr="009C7A19">
        <w:rPr>
          <w:rStyle w:val="StrongEmphasis"/>
          <w:rFonts w:ascii="Times New Roman" w:hAnsi="Times New Roman"/>
          <w:color w:val="1F1F1F"/>
          <w:highlight w:val="yellow"/>
          <w:rPrChange w:id="13" w:author="Geetha  A-Risk Management-Chennai-HO-CIFCL" w:date="2024-07-05T12:03:00Z">
            <w:rPr>
              <w:rStyle w:val="StrongEmphasis"/>
              <w:rFonts w:ascii="Times New Roman" w:hAnsi="Times New Roman"/>
              <w:color w:val="1F1F1F"/>
            </w:rPr>
          </w:rPrChange>
        </w:rPr>
        <w:t>Verbos</w:t>
      </w:r>
      <w:proofErr w:type="spellEnd"/>
      <w:r w:rsidRPr="009C7A19">
        <w:rPr>
          <w:rStyle w:val="StrongEmphasis"/>
          <w:rFonts w:ascii="Times New Roman" w:hAnsi="Times New Roman"/>
          <w:color w:val="1F1F1F"/>
          <w:highlight w:val="yellow"/>
          <w:rPrChange w:id="14" w:author="Geetha  A-Risk Management-Chennai-HO-CIFCL" w:date="2024-07-05T12:03:00Z">
            <w:rPr>
              <w:rStyle w:val="StrongEmphasis"/>
              <w:rFonts w:ascii="Times New Roman" w:hAnsi="Times New Roman"/>
              <w:color w:val="1F1F1F"/>
            </w:rPr>
          </w:rPrChange>
        </w:rPr>
        <w:t xml:space="preserve">: </w:t>
      </w:r>
      <w:r w:rsidRPr="009C7A19">
        <w:rPr>
          <w:rFonts w:ascii="Times New Roman" w:hAnsi="Times New Roman"/>
          <w:color w:val="1F1F1F"/>
          <w:highlight w:val="yellow"/>
          <w:rPrChange w:id="15" w:author="Geetha  A-Risk Management-Chennai-HO-CIFCL" w:date="2024-07-05T12:03:00Z">
            <w:rPr>
              <w:rFonts w:ascii="Times New Roman" w:hAnsi="Times New Roman"/>
              <w:color w:val="1F1F1F"/>
            </w:rPr>
          </w:rPrChange>
        </w:rPr>
        <w:t>Deals with ESG aspects that are difficult to quantify, such as financial inclusion, human rights, and diversity.</w:t>
      </w:r>
    </w:p>
    <w:p w14:paraId="3D8D6B06" w14:textId="77777777" w:rsidR="00CB1FFE" w:rsidRDefault="00CB1FFE">
      <w:pPr>
        <w:pStyle w:val="BodyText"/>
        <w:tabs>
          <w:tab w:val="left" w:pos="0"/>
        </w:tabs>
        <w:spacing w:after="0" w:line="420" w:lineRule="atLeast"/>
        <w:ind w:left="1517"/>
        <w:jc w:val="both"/>
        <w:rPr>
          <w:rFonts w:ascii="Times New Roman" w:hAnsi="Times New Roman"/>
          <w:color w:val="1F1F1F"/>
        </w:rPr>
      </w:pPr>
    </w:p>
    <w:p w14:paraId="754F9E13" w14:textId="77777777" w:rsidR="00CB1FFE" w:rsidRDefault="00CB0926">
      <w:pPr>
        <w:pStyle w:val="BodyText"/>
        <w:spacing w:after="0" w:line="420" w:lineRule="atLeast"/>
        <w:ind w:left="720"/>
        <w:jc w:val="both"/>
      </w:pPr>
      <w:r>
        <w:rPr>
          <w:rStyle w:val="StrongEmphasis"/>
          <w:rFonts w:ascii="Times New Roman" w:hAnsi="Times New Roman"/>
          <w:b w:val="0"/>
          <w:bCs w:val="0"/>
          <w:color w:val="1F1F1F"/>
        </w:rPr>
        <w:t>Each team member will be responsible for:</w:t>
      </w:r>
    </w:p>
    <w:p w14:paraId="0A703824" w14:textId="77777777" w:rsidR="00CB1FFE" w:rsidRDefault="00CB0926">
      <w:pPr>
        <w:pStyle w:val="BodyText"/>
        <w:numPr>
          <w:ilvl w:val="4"/>
          <w:numId w:val="5"/>
        </w:numPr>
        <w:tabs>
          <w:tab w:val="left" w:pos="0"/>
        </w:tabs>
        <w:spacing w:after="0" w:line="420" w:lineRule="atLeast"/>
        <w:jc w:val="both"/>
        <w:rPr>
          <w:rFonts w:ascii="Times New Roman" w:hAnsi="Times New Roman"/>
        </w:rPr>
      </w:pPr>
      <w:r>
        <w:rPr>
          <w:rFonts w:ascii="Times New Roman" w:hAnsi="Times New Roman"/>
          <w:color w:val="1F1F1F"/>
        </w:rPr>
        <w:t>Participating actively in team meetings and discu</w:t>
      </w:r>
      <w:r>
        <w:rPr>
          <w:rFonts w:ascii="Times New Roman" w:hAnsi="Times New Roman"/>
          <w:color w:val="1F1F1F"/>
        </w:rPr>
        <w:t xml:space="preserve">ssions. </w:t>
      </w:r>
    </w:p>
    <w:p w14:paraId="0E266CA9" w14:textId="77777777" w:rsidR="00CB1FFE" w:rsidRDefault="00CB0926">
      <w:pPr>
        <w:pStyle w:val="BodyText"/>
        <w:numPr>
          <w:ilvl w:val="4"/>
          <w:numId w:val="5"/>
        </w:numPr>
        <w:tabs>
          <w:tab w:val="left" w:pos="0"/>
        </w:tabs>
        <w:spacing w:after="0" w:line="420" w:lineRule="atLeast"/>
        <w:jc w:val="both"/>
        <w:rPr>
          <w:rFonts w:ascii="Times New Roman" w:hAnsi="Times New Roman"/>
        </w:rPr>
      </w:pPr>
      <w:r>
        <w:rPr>
          <w:rFonts w:ascii="Times New Roman" w:hAnsi="Times New Roman"/>
          <w:color w:val="1F1F1F"/>
        </w:rPr>
        <w:t xml:space="preserve">Providing data and documentation pertaining to their assigned ESG principles. </w:t>
      </w:r>
    </w:p>
    <w:p w14:paraId="73234FFB" w14:textId="22207702" w:rsidR="00CB1FFE" w:rsidRDefault="00CB0926">
      <w:pPr>
        <w:pStyle w:val="BodyText"/>
        <w:numPr>
          <w:ilvl w:val="4"/>
          <w:numId w:val="5"/>
        </w:numPr>
        <w:tabs>
          <w:tab w:val="left" w:pos="0"/>
        </w:tabs>
        <w:spacing w:after="0" w:line="420" w:lineRule="atLeast"/>
        <w:jc w:val="both"/>
      </w:pPr>
      <w:del w:id="16" w:author="Geetha  A-Risk Management-Chennai-HO-CIFCL" w:date="2024-07-05T12:03:00Z">
        <w:r w:rsidDel="009C7A19">
          <w:rPr>
            <w:rStyle w:val="StrongEmphasis"/>
            <w:rFonts w:ascii="Times New Roman" w:hAnsi="Times New Roman"/>
            <w:b w:val="0"/>
            <w:bCs w:val="0"/>
            <w:color w:val="1F1F1F"/>
          </w:rPr>
          <w:delText>Analyzing</w:delText>
        </w:r>
      </w:del>
      <w:ins w:id="17" w:author="Geetha  A-Risk Management-Chennai-HO-CIFCL" w:date="2024-07-05T12:03:00Z">
        <w:r w:rsidR="009C7A19">
          <w:rPr>
            <w:rStyle w:val="StrongEmphasis"/>
            <w:rFonts w:ascii="Times New Roman" w:hAnsi="Times New Roman"/>
            <w:b w:val="0"/>
            <w:bCs w:val="0"/>
            <w:color w:val="1F1F1F"/>
          </w:rPr>
          <w:t>Analysing</w:t>
        </w:r>
      </w:ins>
      <w:r>
        <w:rPr>
          <w:rStyle w:val="StrongEmphasis"/>
          <w:rFonts w:ascii="Times New Roman" w:hAnsi="Times New Roman"/>
          <w:b w:val="0"/>
          <w:bCs w:val="0"/>
          <w:color w:val="1F1F1F"/>
        </w:rPr>
        <w:t xml:space="preserve"> data and contributing to the development of the BRSR report. </w:t>
      </w:r>
    </w:p>
    <w:p w14:paraId="2CC0400E" w14:textId="77777777" w:rsidR="00CB1FFE" w:rsidRDefault="00CB1FFE">
      <w:pPr>
        <w:pStyle w:val="BodyText"/>
        <w:tabs>
          <w:tab w:val="left" w:pos="0"/>
        </w:tabs>
        <w:spacing w:after="0" w:line="420" w:lineRule="atLeast"/>
        <w:jc w:val="both"/>
        <w:rPr>
          <w:rFonts w:ascii="Times New Roman" w:hAnsi="Times New Roman"/>
        </w:rPr>
      </w:pPr>
    </w:p>
    <w:p w14:paraId="666613E7" w14:textId="77777777" w:rsidR="00CB1FFE" w:rsidRDefault="00CB0926">
      <w:pPr>
        <w:pStyle w:val="BodyText"/>
        <w:tabs>
          <w:tab w:val="left" w:pos="0"/>
        </w:tabs>
        <w:spacing w:after="0" w:line="420" w:lineRule="atLeast"/>
        <w:jc w:val="both"/>
        <w:rPr>
          <w:rFonts w:ascii="Times New Roman" w:hAnsi="Times New Roman"/>
        </w:rPr>
      </w:pPr>
      <w:r>
        <w:rPr>
          <w:rFonts w:ascii="Times New Roman" w:hAnsi="Times New Roman"/>
        </w:rPr>
        <w:object w:dxaOrig="1440" w:dyaOrig="1440" w14:anchorId="7C8D764C">
          <v:shape id="ole_rId2" o:spid="_x0000_s1026" style="position:absolute;left:0;text-align:left;margin-left:21.15pt;margin-top:13.95pt;width:32pt;height:32pt;z-index:251657728;mso-position-horizontal-relative:text;mso-position-vertical-relative:text" coordsize="" o:spt="100" adj="0,,0" path="">
            <v:stroke joinstyle="round"/>
            <v:imagedata r:id="rId11" o:title=""/>
            <v:formulas/>
            <v:path o:connecttype="segments"/>
            <w10:wrap type="square" side="right"/>
          </v:shape>
          <o:OLEObject Type="Embed" ProgID="Excel.Sheet.12" ShapeID="ole_rId2" DrawAspect="Icon" ObjectID="_1781694507" r:id="rId12"/>
        </w:object>
      </w:r>
    </w:p>
    <w:p w14:paraId="7516754F" w14:textId="30F8C4B5" w:rsidR="00CB1FFE" w:rsidRDefault="00CB0926">
      <w:pPr>
        <w:pStyle w:val="BodyText"/>
        <w:tabs>
          <w:tab w:val="left" w:pos="0"/>
        </w:tabs>
        <w:spacing w:after="0" w:line="420" w:lineRule="atLeast"/>
        <w:jc w:val="both"/>
      </w:pPr>
      <w:r>
        <w:rPr>
          <w:rStyle w:val="StrongEmphasis"/>
          <w:rFonts w:ascii="Times New Roman" w:hAnsi="Times New Roman"/>
          <w:b w:val="0"/>
          <w:bCs w:val="0"/>
          <w:color w:val="1F1F1F"/>
        </w:rPr>
        <w:t xml:space="preserve">       </w:t>
      </w:r>
      <w:r>
        <w:fldChar w:fldCharType="begin"/>
      </w:r>
      <w:ins w:id="18" w:author="Geetha  A-Risk Management-Chennai-HO-CIFCL" w:date="2024-07-05T12:10:00Z">
        <w:r w:rsidR="00742F36">
          <w:instrText xml:space="preserve">HYPERLINK "C:\\Users\\geethaa\\AppData\\Local\\Microsoft\\Windows\\INetCache\\Content.Outlook\\Desktop\\Chola_Internship_Work - Mrithubashini Sethuraman\\Scenario Analysis - Excel\\Core BRSR Template update FY 23-24 (Apr-Sep) Updating_27.06.2024.xlsx" \h </w:instrText>
        </w:r>
      </w:ins>
      <w:del w:id="19" w:author="Geetha  A-Risk Management-Chennai-HO-CIFCL" w:date="2024-07-05T12:10:00Z">
        <w:r w:rsidDel="00742F36">
          <w:delInstrText xml:space="preserve"> HYPERLINK "../Desktop/Chola_Internship_Work%20-%20Mrithubashini%20Sethuraman/Scenario%20Analysis%20-%20Excel/Core%20BRSR%20Template%20update%20FY%2023-24%20(Apr-Sep)%20Updating_27.06.2024.xlsx" \h </w:delInstrText>
        </w:r>
      </w:del>
      <w:ins w:id="20" w:author="Geetha  A-Risk Management-Chennai-HO-CIFCL" w:date="2024-07-05T12:10:00Z"/>
      <w:r>
        <w:fldChar w:fldCharType="separate"/>
      </w:r>
      <w:r>
        <w:rPr>
          <w:rStyle w:val="Hyperlink"/>
          <w:rFonts w:ascii="Times New Roman" w:hAnsi="Times New Roman"/>
          <w:color w:val="1F1F1F"/>
        </w:rPr>
        <w:t>BRSR Co</w:t>
      </w:r>
      <w:r>
        <w:rPr>
          <w:rStyle w:val="Hyperlink"/>
          <w:rFonts w:ascii="Times New Roman" w:hAnsi="Times New Roman"/>
          <w:color w:val="1F1F1F"/>
        </w:rPr>
        <w:t>re - Template</w:t>
      </w:r>
      <w:r>
        <w:rPr>
          <w:rStyle w:val="Hyperlink"/>
          <w:rFonts w:ascii="Times New Roman" w:hAnsi="Times New Roman"/>
          <w:color w:val="1F1F1F"/>
        </w:rPr>
        <w:fldChar w:fldCharType="end"/>
      </w:r>
    </w:p>
    <w:p w14:paraId="799F4338" w14:textId="77777777" w:rsidR="00CB1FFE" w:rsidRDefault="00CB1FFE">
      <w:pPr>
        <w:pStyle w:val="BodyText"/>
        <w:tabs>
          <w:tab w:val="left" w:pos="0"/>
        </w:tabs>
        <w:spacing w:after="0" w:line="420" w:lineRule="atLeast"/>
        <w:jc w:val="both"/>
        <w:rPr>
          <w:rFonts w:ascii="Times New Roman" w:hAnsi="Times New Roman"/>
        </w:rPr>
      </w:pPr>
    </w:p>
    <w:p w14:paraId="6DE2AE5B" w14:textId="77777777" w:rsidR="00CB1FFE" w:rsidRDefault="00CB1FFE">
      <w:pPr>
        <w:pStyle w:val="BodyText"/>
        <w:tabs>
          <w:tab w:val="left" w:pos="0"/>
        </w:tabs>
        <w:spacing w:after="0" w:line="420" w:lineRule="atLeast"/>
        <w:jc w:val="both"/>
        <w:rPr>
          <w:rFonts w:ascii="Times New Roman" w:hAnsi="Times New Roman"/>
        </w:rPr>
      </w:pPr>
    </w:p>
    <w:p w14:paraId="2C47D25E" w14:textId="77777777" w:rsidR="00CB1FFE" w:rsidRDefault="00CB1FFE">
      <w:pPr>
        <w:pStyle w:val="BodyText"/>
        <w:tabs>
          <w:tab w:val="left" w:pos="0"/>
        </w:tabs>
        <w:spacing w:after="0" w:line="420" w:lineRule="atLeast"/>
        <w:jc w:val="both"/>
        <w:rPr>
          <w:rFonts w:ascii="Times New Roman" w:hAnsi="Times New Roman"/>
        </w:rPr>
      </w:pPr>
    </w:p>
    <w:p w14:paraId="5A5E3CFC" w14:textId="77777777" w:rsidR="00CB1FFE" w:rsidRDefault="00CB1FFE">
      <w:pPr>
        <w:pStyle w:val="BodyText"/>
        <w:tabs>
          <w:tab w:val="left" w:pos="0"/>
        </w:tabs>
        <w:spacing w:after="0" w:line="420" w:lineRule="atLeast"/>
        <w:jc w:val="both"/>
        <w:rPr>
          <w:rFonts w:ascii="Times New Roman" w:hAnsi="Times New Roman"/>
        </w:rPr>
      </w:pPr>
    </w:p>
    <w:p w14:paraId="6C566B68" w14:textId="77777777" w:rsidR="00CB1FFE" w:rsidRDefault="00CB1FFE">
      <w:pPr>
        <w:pStyle w:val="BodyText"/>
        <w:tabs>
          <w:tab w:val="left" w:pos="0"/>
        </w:tabs>
        <w:spacing w:after="0" w:line="420" w:lineRule="atLeast"/>
        <w:jc w:val="both"/>
        <w:rPr>
          <w:rFonts w:ascii="Times New Roman" w:hAnsi="Times New Roman"/>
          <w:color w:val="1F1F1F"/>
        </w:rPr>
      </w:pPr>
    </w:p>
    <w:p w14:paraId="4A636925" w14:textId="77777777" w:rsidR="00CB1FFE" w:rsidRDefault="00CB0926">
      <w:pPr>
        <w:pStyle w:val="BodyText"/>
        <w:spacing w:line="360" w:lineRule="auto"/>
        <w:rPr>
          <w:rFonts w:ascii="Times New Roman" w:hAnsi="Times New Roman"/>
        </w:rPr>
      </w:pPr>
      <w:r>
        <w:rPr>
          <w:rFonts w:ascii="Times New Roman" w:hAnsi="Times New Roman"/>
        </w:rPr>
        <w:t>The following table delineates the respective teams responsible for handling the sections and principles required for disclosure under the BRSR Core framework mandated by SEBI:</w:t>
      </w:r>
    </w:p>
    <w:p w14:paraId="62C58DBA" w14:textId="77777777" w:rsidR="00CB1FFE" w:rsidRDefault="00CB1FFE">
      <w:pPr>
        <w:pStyle w:val="BodyText"/>
        <w:tabs>
          <w:tab w:val="left" w:pos="0"/>
        </w:tabs>
        <w:spacing w:after="0" w:line="420" w:lineRule="atLeast"/>
        <w:jc w:val="both"/>
        <w:rPr>
          <w:rFonts w:ascii="Times New Roman" w:hAnsi="Times New Roman"/>
          <w:color w:val="1F1F1F"/>
        </w:rPr>
      </w:pPr>
    </w:p>
    <w:tbl>
      <w:tblPr>
        <w:tblW w:w="9672" w:type="dxa"/>
        <w:tblInd w:w="21" w:type="dxa"/>
        <w:tblLayout w:type="fixed"/>
        <w:tblCellMar>
          <w:top w:w="55" w:type="dxa"/>
          <w:left w:w="55" w:type="dxa"/>
          <w:bottom w:w="55" w:type="dxa"/>
          <w:right w:w="55" w:type="dxa"/>
        </w:tblCellMar>
        <w:tblLook w:val="04A0" w:firstRow="1" w:lastRow="0" w:firstColumn="1" w:lastColumn="0" w:noHBand="0" w:noVBand="1"/>
      </w:tblPr>
      <w:tblGrid>
        <w:gridCol w:w="850"/>
        <w:gridCol w:w="5371"/>
        <w:gridCol w:w="3451"/>
      </w:tblGrid>
      <w:tr w:rsidR="00CB1FFE" w14:paraId="1C23DE75" w14:textId="77777777">
        <w:trPr>
          <w:trHeight w:val="558"/>
        </w:trPr>
        <w:tc>
          <w:tcPr>
            <w:tcW w:w="850" w:type="dxa"/>
            <w:tcBorders>
              <w:top w:val="single" w:sz="4" w:space="0" w:color="000000"/>
              <w:left w:val="single" w:sz="4" w:space="0" w:color="000000"/>
              <w:bottom w:val="single" w:sz="4" w:space="0" w:color="000000"/>
            </w:tcBorders>
            <w:vAlign w:val="center"/>
          </w:tcPr>
          <w:p w14:paraId="4FDAF7E1" w14:textId="77777777" w:rsidR="00CB1FFE" w:rsidRDefault="00CB0926">
            <w:pPr>
              <w:widowControl w:val="0"/>
              <w:jc w:val="center"/>
            </w:pPr>
            <w:proofErr w:type="spellStart"/>
            <w:proofErr w:type="gramStart"/>
            <w:r>
              <w:rPr>
                <w:rStyle w:val="StrongEmphasis"/>
                <w:rFonts w:ascii="Times New Roman" w:hAnsi="Times New Roman"/>
                <w:bCs w:val="0"/>
                <w:color w:val="1F1F1F"/>
              </w:rPr>
              <w:t>S.No</w:t>
            </w:r>
            <w:proofErr w:type="spellEnd"/>
            <w:proofErr w:type="gramEnd"/>
          </w:p>
        </w:tc>
        <w:tc>
          <w:tcPr>
            <w:tcW w:w="5371" w:type="dxa"/>
            <w:tcBorders>
              <w:top w:val="single" w:sz="4" w:space="0" w:color="000000"/>
              <w:left w:val="single" w:sz="4" w:space="0" w:color="000000"/>
              <w:bottom w:val="single" w:sz="4" w:space="0" w:color="000000"/>
            </w:tcBorders>
            <w:vAlign w:val="center"/>
          </w:tcPr>
          <w:p w14:paraId="1E644E61" w14:textId="77777777" w:rsidR="00CB1FFE" w:rsidRDefault="00CB0926">
            <w:pPr>
              <w:widowControl w:val="0"/>
              <w:jc w:val="center"/>
              <w:rPr>
                <w:rFonts w:ascii="Times New Roman" w:hAnsi="Times New Roman"/>
              </w:rPr>
            </w:pPr>
            <w:r>
              <w:rPr>
                <w:rFonts w:ascii="Times New Roman" w:hAnsi="Times New Roman"/>
                <w:b/>
              </w:rPr>
              <w:t>Leadership Indicators</w:t>
            </w:r>
          </w:p>
        </w:tc>
        <w:tc>
          <w:tcPr>
            <w:tcW w:w="3451" w:type="dxa"/>
            <w:tcBorders>
              <w:top w:val="single" w:sz="4" w:space="0" w:color="000000"/>
              <w:left w:val="single" w:sz="4" w:space="0" w:color="000000"/>
              <w:bottom w:val="single" w:sz="4" w:space="0" w:color="000000"/>
              <w:right w:val="single" w:sz="4" w:space="0" w:color="000000"/>
            </w:tcBorders>
            <w:vAlign w:val="center"/>
          </w:tcPr>
          <w:p w14:paraId="091F9856" w14:textId="77777777" w:rsidR="00CB1FFE" w:rsidRDefault="00CB0926">
            <w:pPr>
              <w:widowControl w:val="0"/>
              <w:jc w:val="center"/>
              <w:rPr>
                <w:rFonts w:ascii="Times New Roman" w:hAnsi="Times New Roman"/>
              </w:rPr>
            </w:pPr>
            <w:r>
              <w:rPr>
                <w:rFonts w:ascii="Times New Roman" w:hAnsi="Times New Roman"/>
                <w:b/>
              </w:rPr>
              <w:t>Content</w:t>
            </w:r>
          </w:p>
        </w:tc>
      </w:tr>
      <w:tr w:rsidR="00CB1FFE" w14:paraId="64ACC667" w14:textId="77777777">
        <w:trPr>
          <w:trHeight w:val="558"/>
        </w:trPr>
        <w:tc>
          <w:tcPr>
            <w:tcW w:w="850" w:type="dxa"/>
            <w:tcBorders>
              <w:left w:val="single" w:sz="4" w:space="0" w:color="000000"/>
              <w:bottom w:val="single" w:sz="4" w:space="0" w:color="000000"/>
            </w:tcBorders>
            <w:vAlign w:val="center"/>
          </w:tcPr>
          <w:p w14:paraId="2719DF5C" w14:textId="77777777" w:rsidR="00CB1FFE" w:rsidRDefault="00CB0926">
            <w:pPr>
              <w:widowControl w:val="0"/>
              <w:jc w:val="center"/>
              <w:rPr>
                <w:rFonts w:ascii="Times New Roman" w:hAnsi="Times New Roman"/>
              </w:rPr>
            </w:pPr>
            <w:r>
              <w:rPr>
                <w:rFonts w:ascii="Times New Roman" w:hAnsi="Times New Roman"/>
              </w:rPr>
              <w:t>1</w:t>
            </w:r>
          </w:p>
        </w:tc>
        <w:tc>
          <w:tcPr>
            <w:tcW w:w="5371" w:type="dxa"/>
            <w:tcBorders>
              <w:left w:val="single" w:sz="4" w:space="0" w:color="000000"/>
              <w:bottom w:val="single" w:sz="4" w:space="0" w:color="000000"/>
            </w:tcBorders>
            <w:vAlign w:val="center"/>
          </w:tcPr>
          <w:p w14:paraId="269A9062" w14:textId="77777777" w:rsidR="00CB1FFE" w:rsidRDefault="00CB0926">
            <w:pPr>
              <w:widowControl w:val="0"/>
              <w:jc w:val="center"/>
              <w:rPr>
                <w:rFonts w:ascii="Times New Roman" w:hAnsi="Times New Roman"/>
              </w:rPr>
            </w:pPr>
            <w:r>
              <w:rPr>
                <w:rFonts w:ascii="Times New Roman" w:hAnsi="Times New Roman"/>
              </w:rPr>
              <w:t>Finance</w:t>
            </w:r>
          </w:p>
        </w:tc>
        <w:tc>
          <w:tcPr>
            <w:tcW w:w="3451" w:type="dxa"/>
            <w:tcBorders>
              <w:left w:val="single" w:sz="4" w:space="0" w:color="000000"/>
              <w:bottom w:val="single" w:sz="4" w:space="0" w:color="000000"/>
              <w:right w:val="single" w:sz="4" w:space="0" w:color="000000"/>
            </w:tcBorders>
            <w:vAlign w:val="center"/>
          </w:tcPr>
          <w:p w14:paraId="12A1CFC7" w14:textId="77777777" w:rsidR="00CB1FFE" w:rsidRDefault="00CB0926">
            <w:pPr>
              <w:widowControl w:val="0"/>
              <w:jc w:val="center"/>
              <w:rPr>
                <w:rFonts w:ascii="Times New Roman" w:hAnsi="Times New Roman"/>
              </w:rPr>
            </w:pPr>
            <w:r>
              <w:rPr>
                <w:rFonts w:ascii="Times New Roman" w:hAnsi="Times New Roman"/>
              </w:rPr>
              <w:t>Section A</w:t>
            </w:r>
          </w:p>
        </w:tc>
      </w:tr>
      <w:tr w:rsidR="00CB1FFE" w14:paraId="792787D5" w14:textId="77777777">
        <w:trPr>
          <w:trHeight w:val="558"/>
        </w:trPr>
        <w:tc>
          <w:tcPr>
            <w:tcW w:w="850" w:type="dxa"/>
            <w:tcBorders>
              <w:left w:val="single" w:sz="4" w:space="0" w:color="000000"/>
              <w:bottom w:val="single" w:sz="4" w:space="0" w:color="000000"/>
            </w:tcBorders>
            <w:vAlign w:val="center"/>
          </w:tcPr>
          <w:p w14:paraId="534457B3" w14:textId="77777777" w:rsidR="00CB1FFE" w:rsidRDefault="00CB0926">
            <w:pPr>
              <w:widowControl w:val="0"/>
              <w:jc w:val="center"/>
              <w:rPr>
                <w:rFonts w:ascii="Times New Roman" w:hAnsi="Times New Roman"/>
              </w:rPr>
            </w:pPr>
            <w:r>
              <w:rPr>
                <w:rFonts w:ascii="Times New Roman" w:hAnsi="Times New Roman"/>
              </w:rPr>
              <w:t>2</w:t>
            </w:r>
          </w:p>
        </w:tc>
        <w:tc>
          <w:tcPr>
            <w:tcW w:w="5371" w:type="dxa"/>
            <w:tcBorders>
              <w:left w:val="single" w:sz="4" w:space="0" w:color="000000"/>
              <w:bottom w:val="single" w:sz="4" w:space="0" w:color="000000"/>
            </w:tcBorders>
            <w:vAlign w:val="center"/>
          </w:tcPr>
          <w:p w14:paraId="7FE558A6" w14:textId="77777777" w:rsidR="00CB1FFE" w:rsidRDefault="00CB0926">
            <w:pPr>
              <w:widowControl w:val="0"/>
              <w:jc w:val="center"/>
              <w:rPr>
                <w:rFonts w:ascii="Times New Roman" w:hAnsi="Times New Roman"/>
              </w:rPr>
            </w:pPr>
            <w:del w:id="21" w:author="Geetha  A-Risk Management-Chennai-HO-CIFCL" w:date="2024-07-05T12:04:00Z">
              <w:r w:rsidDel="009C7A19">
                <w:rPr>
                  <w:rFonts w:ascii="Times New Roman" w:hAnsi="Times New Roman"/>
                </w:rPr>
                <w:delText xml:space="preserve">LI </w:delText>
              </w:r>
            </w:del>
            <w:r>
              <w:rPr>
                <w:rFonts w:ascii="Times New Roman" w:hAnsi="Times New Roman"/>
              </w:rPr>
              <w:t>CSR</w:t>
            </w:r>
          </w:p>
        </w:tc>
        <w:tc>
          <w:tcPr>
            <w:tcW w:w="3451" w:type="dxa"/>
            <w:tcBorders>
              <w:left w:val="single" w:sz="4" w:space="0" w:color="000000"/>
              <w:bottom w:val="single" w:sz="4" w:space="0" w:color="000000"/>
              <w:right w:val="single" w:sz="4" w:space="0" w:color="000000"/>
            </w:tcBorders>
            <w:vAlign w:val="center"/>
          </w:tcPr>
          <w:p w14:paraId="1C86C45B" w14:textId="77777777" w:rsidR="00CB1FFE" w:rsidRDefault="00CB0926">
            <w:pPr>
              <w:widowControl w:val="0"/>
              <w:jc w:val="center"/>
              <w:rPr>
                <w:rFonts w:ascii="Times New Roman" w:hAnsi="Times New Roman"/>
              </w:rPr>
            </w:pPr>
            <w:r>
              <w:rPr>
                <w:rFonts w:ascii="Times New Roman" w:hAnsi="Times New Roman"/>
              </w:rPr>
              <w:t>Principal 8</w:t>
            </w:r>
          </w:p>
        </w:tc>
      </w:tr>
      <w:tr w:rsidR="00CB1FFE" w14:paraId="4DEAF1EA" w14:textId="77777777">
        <w:trPr>
          <w:trHeight w:val="558"/>
        </w:trPr>
        <w:tc>
          <w:tcPr>
            <w:tcW w:w="850" w:type="dxa"/>
            <w:tcBorders>
              <w:left w:val="single" w:sz="4" w:space="0" w:color="000000"/>
              <w:bottom w:val="single" w:sz="4" w:space="0" w:color="000000"/>
            </w:tcBorders>
            <w:vAlign w:val="center"/>
          </w:tcPr>
          <w:p w14:paraId="7C930018" w14:textId="77777777" w:rsidR="00CB1FFE" w:rsidRDefault="00CB0926">
            <w:pPr>
              <w:widowControl w:val="0"/>
              <w:jc w:val="center"/>
              <w:rPr>
                <w:rFonts w:ascii="Times New Roman" w:hAnsi="Times New Roman"/>
              </w:rPr>
            </w:pPr>
            <w:r>
              <w:rPr>
                <w:rFonts w:ascii="Times New Roman" w:hAnsi="Times New Roman"/>
              </w:rPr>
              <w:t>3</w:t>
            </w:r>
          </w:p>
        </w:tc>
        <w:tc>
          <w:tcPr>
            <w:tcW w:w="5371" w:type="dxa"/>
            <w:tcBorders>
              <w:left w:val="single" w:sz="4" w:space="0" w:color="000000"/>
              <w:bottom w:val="single" w:sz="4" w:space="0" w:color="000000"/>
            </w:tcBorders>
            <w:vAlign w:val="center"/>
          </w:tcPr>
          <w:p w14:paraId="2E779387" w14:textId="52824E15" w:rsidR="00CB1FFE" w:rsidRDefault="00CB0926">
            <w:pPr>
              <w:widowControl w:val="0"/>
              <w:jc w:val="center"/>
              <w:rPr>
                <w:rFonts w:ascii="Times New Roman" w:hAnsi="Times New Roman"/>
              </w:rPr>
            </w:pPr>
            <w:r>
              <w:rPr>
                <w:rFonts w:ascii="Times New Roman" w:hAnsi="Times New Roman"/>
              </w:rPr>
              <w:t xml:space="preserve">Secretariat </w:t>
            </w:r>
            <w:del w:id="22" w:author="Geetha  A-Risk Management-Chennai-HO-CIFCL" w:date="2024-07-05T12:04:00Z">
              <w:r w:rsidDel="009C7A19">
                <w:rPr>
                  <w:rFonts w:ascii="Times New Roman" w:hAnsi="Times New Roman"/>
                </w:rPr>
                <w:delText>Essencial Indicators &amp; Leadership Indicators</w:delText>
              </w:r>
            </w:del>
          </w:p>
        </w:tc>
        <w:tc>
          <w:tcPr>
            <w:tcW w:w="3451" w:type="dxa"/>
            <w:tcBorders>
              <w:left w:val="single" w:sz="4" w:space="0" w:color="000000"/>
              <w:bottom w:val="single" w:sz="4" w:space="0" w:color="000000"/>
              <w:right w:val="single" w:sz="4" w:space="0" w:color="000000"/>
            </w:tcBorders>
            <w:vAlign w:val="center"/>
          </w:tcPr>
          <w:p w14:paraId="3C6370CB" w14:textId="77777777" w:rsidR="00CB1FFE" w:rsidRDefault="00CB0926">
            <w:pPr>
              <w:widowControl w:val="0"/>
              <w:jc w:val="center"/>
              <w:rPr>
                <w:rFonts w:ascii="Times New Roman" w:hAnsi="Times New Roman"/>
              </w:rPr>
            </w:pPr>
            <w:r>
              <w:rPr>
                <w:rFonts w:ascii="Times New Roman" w:hAnsi="Times New Roman"/>
              </w:rPr>
              <w:t>Principal 7</w:t>
            </w:r>
          </w:p>
        </w:tc>
      </w:tr>
      <w:tr w:rsidR="00CB1FFE" w14:paraId="0EECEF15" w14:textId="77777777">
        <w:trPr>
          <w:trHeight w:val="558"/>
        </w:trPr>
        <w:tc>
          <w:tcPr>
            <w:tcW w:w="850" w:type="dxa"/>
            <w:tcBorders>
              <w:left w:val="single" w:sz="4" w:space="0" w:color="000000"/>
              <w:bottom w:val="single" w:sz="4" w:space="0" w:color="000000"/>
            </w:tcBorders>
            <w:vAlign w:val="center"/>
          </w:tcPr>
          <w:p w14:paraId="494F7380" w14:textId="2BF3F6CA" w:rsidR="00CB1FFE" w:rsidRDefault="00CB0926">
            <w:pPr>
              <w:widowControl w:val="0"/>
              <w:jc w:val="center"/>
              <w:rPr>
                <w:rFonts w:ascii="Times New Roman" w:hAnsi="Times New Roman"/>
              </w:rPr>
            </w:pPr>
            <w:del w:id="23" w:author="Geetha  A-Risk Management-Chennai-HO-CIFCL" w:date="2024-07-05T12:04:00Z">
              <w:r w:rsidDel="009C7A19">
                <w:rPr>
                  <w:rFonts w:ascii="Times New Roman" w:hAnsi="Times New Roman"/>
                </w:rPr>
                <w:delText>4</w:delText>
              </w:r>
            </w:del>
          </w:p>
        </w:tc>
        <w:tc>
          <w:tcPr>
            <w:tcW w:w="5371" w:type="dxa"/>
            <w:tcBorders>
              <w:left w:val="single" w:sz="4" w:space="0" w:color="000000"/>
              <w:bottom w:val="single" w:sz="4" w:space="0" w:color="000000"/>
            </w:tcBorders>
            <w:vAlign w:val="center"/>
          </w:tcPr>
          <w:p w14:paraId="080ED902" w14:textId="00E6A927" w:rsidR="00CB1FFE" w:rsidRDefault="00CB0926">
            <w:pPr>
              <w:widowControl w:val="0"/>
              <w:jc w:val="center"/>
              <w:rPr>
                <w:rFonts w:ascii="Times New Roman" w:hAnsi="Times New Roman"/>
              </w:rPr>
            </w:pPr>
            <w:del w:id="24" w:author="Geetha  A-Risk Management-Chennai-HO-CIFCL" w:date="2024-07-05T12:04:00Z">
              <w:r w:rsidDel="009C7A19">
                <w:rPr>
                  <w:rFonts w:ascii="Times New Roman" w:hAnsi="Times New Roman"/>
                </w:rPr>
                <w:delText>LI Collection</w:delText>
              </w:r>
            </w:del>
          </w:p>
        </w:tc>
        <w:tc>
          <w:tcPr>
            <w:tcW w:w="3451" w:type="dxa"/>
            <w:tcBorders>
              <w:left w:val="single" w:sz="4" w:space="0" w:color="000000"/>
              <w:bottom w:val="single" w:sz="4" w:space="0" w:color="000000"/>
              <w:right w:val="single" w:sz="4" w:space="0" w:color="000000"/>
            </w:tcBorders>
            <w:vAlign w:val="center"/>
          </w:tcPr>
          <w:p w14:paraId="3CA7DD98" w14:textId="6BFA6AF8" w:rsidR="00CB1FFE" w:rsidRDefault="00CB0926">
            <w:pPr>
              <w:widowControl w:val="0"/>
              <w:jc w:val="center"/>
              <w:rPr>
                <w:rFonts w:ascii="Times New Roman" w:hAnsi="Times New Roman"/>
              </w:rPr>
            </w:pPr>
            <w:del w:id="25" w:author="Geetha  A-Risk Management-Chennai-HO-CIFCL" w:date="2024-07-05T12:04:00Z">
              <w:r w:rsidDel="009C7A19">
                <w:rPr>
                  <w:rFonts w:ascii="Times New Roman" w:hAnsi="Times New Roman"/>
                </w:rPr>
                <w:delText>Principal 1</w:delText>
              </w:r>
            </w:del>
          </w:p>
        </w:tc>
      </w:tr>
      <w:tr w:rsidR="00CB1FFE" w14:paraId="0F63CBAB" w14:textId="77777777">
        <w:trPr>
          <w:trHeight w:val="558"/>
        </w:trPr>
        <w:tc>
          <w:tcPr>
            <w:tcW w:w="850" w:type="dxa"/>
            <w:tcBorders>
              <w:left w:val="single" w:sz="4" w:space="0" w:color="000000"/>
              <w:bottom w:val="single" w:sz="4" w:space="0" w:color="000000"/>
            </w:tcBorders>
            <w:vAlign w:val="center"/>
          </w:tcPr>
          <w:p w14:paraId="329CAA75" w14:textId="77777777" w:rsidR="00CB1FFE" w:rsidRDefault="00CB0926">
            <w:pPr>
              <w:widowControl w:val="0"/>
              <w:jc w:val="center"/>
              <w:rPr>
                <w:rFonts w:ascii="Times New Roman" w:hAnsi="Times New Roman"/>
              </w:rPr>
            </w:pPr>
            <w:r>
              <w:rPr>
                <w:rFonts w:ascii="Times New Roman" w:hAnsi="Times New Roman"/>
              </w:rPr>
              <w:t>5</w:t>
            </w:r>
          </w:p>
        </w:tc>
        <w:tc>
          <w:tcPr>
            <w:tcW w:w="5371" w:type="dxa"/>
            <w:tcBorders>
              <w:left w:val="single" w:sz="4" w:space="0" w:color="000000"/>
              <w:bottom w:val="single" w:sz="4" w:space="0" w:color="000000"/>
            </w:tcBorders>
            <w:vAlign w:val="center"/>
          </w:tcPr>
          <w:p w14:paraId="3F441C53" w14:textId="77777777" w:rsidR="00CB1FFE" w:rsidRDefault="00CB0926">
            <w:pPr>
              <w:widowControl w:val="0"/>
              <w:jc w:val="center"/>
              <w:rPr>
                <w:rFonts w:ascii="Times New Roman" w:hAnsi="Times New Roman"/>
              </w:rPr>
            </w:pPr>
            <w:r>
              <w:rPr>
                <w:rFonts w:ascii="Times New Roman" w:hAnsi="Times New Roman"/>
              </w:rPr>
              <w:t>Admin &amp; IT</w:t>
            </w:r>
          </w:p>
        </w:tc>
        <w:tc>
          <w:tcPr>
            <w:tcW w:w="3451" w:type="dxa"/>
            <w:tcBorders>
              <w:left w:val="single" w:sz="4" w:space="0" w:color="000000"/>
              <w:bottom w:val="single" w:sz="4" w:space="0" w:color="000000"/>
              <w:right w:val="single" w:sz="4" w:space="0" w:color="000000"/>
            </w:tcBorders>
            <w:vAlign w:val="center"/>
          </w:tcPr>
          <w:p w14:paraId="32FF837B" w14:textId="77777777" w:rsidR="00CB1FFE" w:rsidRDefault="00CB0926">
            <w:pPr>
              <w:widowControl w:val="0"/>
              <w:jc w:val="center"/>
              <w:rPr>
                <w:rFonts w:ascii="Times New Roman" w:hAnsi="Times New Roman"/>
              </w:rPr>
            </w:pPr>
            <w:r>
              <w:rPr>
                <w:rFonts w:ascii="Times New Roman" w:hAnsi="Times New Roman"/>
              </w:rPr>
              <w:t>Principal 6</w:t>
            </w:r>
          </w:p>
        </w:tc>
      </w:tr>
      <w:tr w:rsidR="00CB1FFE" w14:paraId="470DDB51" w14:textId="77777777">
        <w:trPr>
          <w:trHeight w:val="558"/>
        </w:trPr>
        <w:tc>
          <w:tcPr>
            <w:tcW w:w="850" w:type="dxa"/>
            <w:tcBorders>
              <w:left w:val="single" w:sz="4" w:space="0" w:color="000000"/>
              <w:bottom w:val="single" w:sz="4" w:space="0" w:color="000000"/>
            </w:tcBorders>
            <w:vAlign w:val="center"/>
          </w:tcPr>
          <w:p w14:paraId="02892BA1" w14:textId="77777777" w:rsidR="00CB1FFE" w:rsidRDefault="00CB0926">
            <w:pPr>
              <w:widowControl w:val="0"/>
              <w:jc w:val="center"/>
              <w:rPr>
                <w:rFonts w:ascii="Times New Roman" w:hAnsi="Times New Roman"/>
              </w:rPr>
            </w:pPr>
            <w:r>
              <w:rPr>
                <w:rFonts w:ascii="Times New Roman" w:hAnsi="Times New Roman"/>
              </w:rPr>
              <w:t>6</w:t>
            </w:r>
          </w:p>
        </w:tc>
        <w:tc>
          <w:tcPr>
            <w:tcW w:w="5371" w:type="dxa"/>
            <w:tcBorders>
              <w:left w:val="single" w:sz="4" w:space="0" w:color="000000"/>
              <w:bottom w:val="single" w:sz="4" w:space="0" w:color="000000"/>
            </w:tcBorders>
            <w:vAlign w:val="center"/>
          </w:tcPr>
          <w:p w14:paraId="635B5E0F" w14:textId="07AF45F7" w:rsidR="00CB1FFE" w:rsidRDefault="00CB0926">
            <w:pPr>
              <w:widowControl w:val="0"/>
              <w:jc w:val="center"/>
              <w:rPr>
                <w:rFonts w:ascii="Times New Roman" w:hAnsi="Times New Roman"/>
              </w:rPr>
            </w:pPr>
            <w:del w:id="26" w:author="Geetha  A-Risk Management-Chennai-HO-CIFCL" w:date="2024-07-05T12:04:00Z">
              <w:r w:rsidDel="009C7A19">
                <w:rPr>
                  <w:rFonts w:ascii="Times New Roman" w:hAnsi="Times New Roman"/>
                </w:rPr>
                <w:delText>LI Admin</w:delText>
              </w:r>
            </w:del>
          </w:p>
        </w:tc>
        <w:tc>
          <w:tcPr>
            <w:tcW w:w="3451" w:type="dxa"/>
            <w:tcBorders>
              <w:left w:val="single" w:sz="4" w:space="0" w:color="000000"/>
              <w:bottom w:val="single" w:sz="4" w:space="0" w:color="000000"/>
              <w:right w:val="single" w:sz="4" w:space="0" w:color="000000"/>
            </w:tcBorders>
            <w:vAlign w:val="center"/>
          </w:tcPr>
          <w:p w14:paraId="4334437D" w14:textId="494F7102" w:rsidR="00CB1FFE" w:rsidRDefault="00CB0926">
            <w:pPr>
              <w:widowControl w:val="0"/>
              <w:jc w:val="center"/>
              <w:rPr>
                <w:rFonts w:ascii="Times New Roman" w:hAnsi="Times New Roman"/>
              </w:rPr>
            </w:pPr>
            <w:del w:id="27" w:author="Geetha  A-Risk Management-Chennai-HO-CIFCL" w:date="2024-07-05T12:04:00Z">
              <w:r w:rsidDel="009C7A19">
                <w:rPr>
                  <w:rFonts w:ascii="Times New Roman" w:hAnsi="Times New Roman"/>
                </w:rPr>
                <w:delText>Principal 6</w:delText>
              </w:r>
            </w:del>
          </w:p>
        </w:tc>
      </w:tr>
      <w:tr w:rsidR="00CB1FFE" w14:paraId="0AC4AD6E" w14:textId="77777777">
        <w:trPr>
          <w:trHeight w:val="558"/>
        </w:trPr>
        <w:tc>
          <w:tcPr>
            <w:tcW w:w="850" w:type="dxa"/>
            <w:tcBorders>
              <w:left w:val="single" w:sz="4" w:space="0" w:color="000000"/>
              <w:bottom w:val="single" w:sz="4" w:space="0" w:color="000000"/>
            </w:tcBorders>
            <w:vAlign w:val="center"/>
          </w:tcPr>
          <w:p w14:paraId="79A38225" w14:textId="77777777" w:rsidR="00CB1FFE" w:rsidRDefault="00CB0926">
            <w:pPr>
              <w:widowControl w:val="0"/>
              <w:jc w:val="center"/>
              <w:rPr>
                <w:rFonts w:ascii="Times New Roman" w:hAnsi="Times New Roman"/>
              </w:rPr>
            </w:pPr>
            <w:r>
              <w:rPr>
                <w:rFonts w:ascii="Times New Roman" w:hAnsi="Times New Roman"/>
              </w:rPr>
              <w:t>7</w:t>
            </w:r>
          </w:p>
        </w:tc>
        <w:tc>
          <w:tcPr>
            <w:tcW w:w="5371" w:type="dxa"/>
            <w:tcBorders>
              <w:left w:val="single" w:sz="4" w:space="0" w:color="000000"/>
              <w:bottom w:val="single" w:sz="4" w:space="0" w:color="000000"/>
            </w:tcBorders>
            <w:vAlign w:val="center"/>
          </w:tcPr>
          <w:p w14:paraId="10C4CFD6" w14:textId="77777777" w:rsidR="00CB1FFE" w:rsidRDefault="00CB0926">
            <w:pPr>
              <w:widowControl w:val="0"/>
              <w:jc w:val="center"/>
              <w:rPr>
                <w:rFonts w:ascii="Times New Roman" w:hAnsi="Times New Roman"/>
              </w:rPr>
            </w:pPr>
            <w:r>
              <w:rPr>
                <w:rFonts w:ascii="Times New Roman" w:hAnsi="Times New Roman"/>
              </w:rPr>
              <w:t>Infra</w:t>
            </w:r>
          </w:p>
        </w:tc>
        <w:tc>
          <w:tcPr>
            <w:tcW w:w="3451" w:type="dxa"/>
            <w:tcBorders>
              <w:left w:val="single" w:sz="4" w:space="0" w:color="000000"/>
              <w:bottom w:val="single" w:sz="4" w:space="0" w:color="000000"/>
              <w:right w:val="single" w:sz="4" w:space="0" w:color="000000"/>
            </w:tcBorders>
            <w:vAlign w:val="center"/>
          </w:tcPr>
          <w:p w14:paraId="69660B19" w14:textId="77777777" w:rsidR="00CB1FFE" w:rsidRDefault="00CB0926">
            <w:pPr>
              <w:widowControl w:val="0"/>
              <w:jc w:val="center"/>
              <w:rPr>
                <w:rFonts w:ascii="Times New Roman" w:hAnsi="Times New Roman"/>
              </w:rPr>
            </w:pPr>
            <w:r>
              <w:rPr>
                <w:rFonts w:ascii="Times New Roman" w:hAnsi="Times New Roman"/>
              </w:rPr>
              <w:t>Section A</w:t>
            </w:r>
          </w:p>
        </w:tc>
      </w:tr>
      <w:tr w:rsidR="00CB1FFE" w14:paraId="05C5BD46" w14:textId="77777777">
        <w:trPr>
          <w:trHeight w:val="558"/>
        </w:trPr>
        <w:tc>
          <w:tcPr>
            <w:tcW w:w="850" w:type="dxa"/>
            <w:tcBorders>
              <w:left w:val="single" w:sz="4" w:space="0" w:color="000000"/>
              <w:bottom w:val="single" w:sz="4" w:space="0" w:color="000000"/>
            </w:tcBorders>
            <w:vAlign w:val="center"/>
          </w:tcPr>
          <w:p w14:paraId="363E054A" w14:textId="77777777" w:rsidR="00CB1FFE" w:rsidRDefault="00CB0926">
            <w:pPr>
              <w:widowControl w:val="0"/>
              <w:jc w:val="center"/>
              <w:rPr>
                <w:rFonts w:ascii="Times New Roman" w:hAnsi="Times New Roman"/>
              </w:rPr>
            </w:pPr>
            <w:r>
              <w:rPr>
                <w:rFonts w:ascii="Times New Roman" w:hAnsi="Times New Roman"/>
              </w:rPr>
              <w:t>8</w:t>
            </w:r>
          </w:p>
        </w:tc>
        <w:tc>
          <w:tcPr>
            <w:tcW w:w="5371" w:type="dxa"/>
            <w:tcBorders>
              <w:left w:val="single" w:sz="4" w:space="0" w:color="000000"/>
              <w:bottom w:val="single" w:sz="4" w:space="0" w:color="000000"/>
            </w:tcBorders>
            <w:vAlign w:val="center"/>
          </w:tcPr>
          <w:p w14:paraId="045DC7CC" w14:textId="77777777" w:rsidR="00CB1FFE" w:rsidRDefault="00CB0926">
            <w:pPr>
              <w:widowControl w:val="0"/>
              <w:jc w:val="center"/>
              <w:rPr>
                <w:rFonts w:ascii="Times New Roman" w:hAnsi="Times New Roman"/>
              </w:rPr>
            </w:pPr>
            <w:r>
              <w:rPr>
                <w:rFonts w:ascii="Times New Roman" w:hAnsi="Times New Roman"/>
              </w:rPr>
              <w:t>Product</w:t>
            </w:r>
          </w:p>
        </w:tc>
        <w:tc>
          <w:tcPr>
            <w:tcW w:w="3451" w:type="dxa"/>
            <w:tcBorders>
              <w:left w:val="single" w:sz="4" w:space="0" w:color="000000"/>
              <w:bottom w:val="single" w:sz="4" w:space="0" w:color="000000"/>
              <w:right w:val="single" w:sz="4" w:space="0" w:color="000000"/>
            </w:tcBorders>
            <w:vAlign w:val="center"/>
          </w:tcPr>
          <w:p w14:paraId="1CC67D68" w14:textId="77777777" w:rsidR="00CB1FFE" w:rsidRDefault="00CB0926">
            <w:pPr>
              <w:widowControl w:val="0"/>
              <w:jc w:val="center"/>
              <w:rPr>
                <w:rFonts w:ascii="Times New Roman" w:hAnsi="Times New Roman"/>
              </w:rPr>
            </w:pPr>
            <w:r>
              <w:rPr>
                <w:rFonts w:ascii="Times New Roman" w:hAnsi="Times New Roman"/>
              </w:rPr>
              <w:t>Principal 2</w:t>
            </w:r>
          </w:p>
        </w:tc>
      </w:tr>
      <w:tr w:rsidR="00CB1FFE" w14:paraId="2576C6B9" w14:textId="77777777">
        <w:trPr>
          <w:trHeight w:val="558"/>
        </w:trPr>
        <w:tc>
          <w:tcPr>
            <w:tcW w:w="850" w:type="dxa"/>
            <w:tcBorders>
              <w:left w:val="single" w:sz="4" w:space="0" w:color="000000"/>
              <w:bottom w:val="single" w:sz="4" w:space="0" w:color="000000"/>
            </w:tcBorders>
            <w:vAlign w:val="center"/>
          </w:tcPr>
          <w:p w14:paraId="0DFAECA4" w14:textId="77777777" w:rsidR="00CB1FFE" w:rsidRDefault="00CB0926">
            <w:pPr>
              <w:widowControl w:val="0"/>
              <w:jc w:val="center"/>
              <w:rPr>
                <w:rFonts w:ascii="Times New Roman" w:hAnsi="Times New Roman"/>
              </w:rPr>
            </w:pPr>
            <w:r>
              <w:rPr>
                <w:rFonts w:ascii="Times New Roman" w:hAnsi="Times New Roman"/>
              </w:rPr>
              <w:t>9</w:t>
            </w:r>
          </w:p>
        </w:tc>
        <w:tc>
          <w:tcPr>
            <w:tcW w:w="5371" w:type="dxa"/>
            <w:tcBorders>
              <w:left w:val="single" w:sz="4" w:space="0" w:color="000000"/>
              <w:bottom w:val="single" w:sz="4" w:space="0" w:color="000000"/>
            </w:tcBorders>
            <w:vAlign w:val="center"/>
          </w:tcPr>
          <w:p w14:paraId="6E550A9E" w14:textId="77777777" w:rsidR="00CB1FFE" w:rsidRDefault="00CB0926">
            <w:pPr>
              <w:widowControl w:val="0"/>
              <w:jc w:val="center"/>
              <w:rPr>
                <w:rFonts w:ascii="Times New Roman" w:hAnsi="Times New Roman"/>
              </w:rPr>
            </w:pPr>
            <w:r>
              <w:rPr>
                <w:rFonts w:ascii="Times New Roman" w:hAnsi="Times New Roman"/>
              </w:rPr>
              <w:t>HR</w:t>
            </w:r>
          </w:p>
        </w:tc>
        <w:tc>
          <w:tcPr>
            <w:tcW w:w="3451" w:type="dxa"/>
            <w:tcBorders>
              <w:left w:val="single" w:sz="4" w:space="0" w:color="000000"/>
              <w:bottom w:val="single" w:sz="4" w:space="0" w:color="000000"/>
              <w:right w:val="single" w:sz="4" w:space="0" w:color="000000"/>
            </w:tcBorders>
            <w:vAlign w:val="center"/>
          </w:tcPr>
          <w:p w14:paraId="4F8554B2" w14:textId="77777777" w:rsidR="00CB1FFE" w:rsidRDefault="00CB0926">
            <w:pPr>
              <w:widowControl w:val="0"/>
              <w:jc w:val="center"/>
              <w:rPr>
                <w:rFonts w:ascii="Times New Roman" w:hAnsi="Times New Roman"/>
              </w:rPr>
            </w:pPr>
            <w:r>
              <w:rPr>
                <w:rFonts w:ascii="Times New Roman" w:hAnsi="Times New Roman"/>
              </w:rPr>
              <w:t>Section A</w:t>
            </w:r>
          </w:p>
          <w:p w14:paraId="490F0FE6" w14:textId="77777777" w:rsidR="00CB1FFE" w:rsidRDefault="00CB0926">
            <w:pPr>
              <w:widowControl w:val="0"/>
              <w:jc w:val="center"/>
              <w:rPr>
                <w:rFonts w:ascii="Times New Roman" w:hAnsi="Times New Roman"/>
              </w:rPr>
            </w:pPr>
            <w:r>
              <w:rPr>
                <w:rFonts w:ascii="Times New Roman" w:hAnsi="Times New Roman"/>
              </w:rPr>
              <w:t>Principal 1</w:t>
            </w:r>
          </w:p>
          <w:p w14:paraId="61E1BF39" w14:textId="77777777" w:rsidR="00CB1FFE" w:rsidRDefault="00CB0926">
            <w:pPr>
              <w:widowControl w:val="0"/>
              <w:jc w:val="center"/>
              <w:rPr>
                <w:rFonts w:ascii="Times New Roman" w:hAnsi="Times New Roman"/>
              </w:rPr>
            </w:pPr>
            <w:r>
              <w:rPr>
                <w:rFonts w:ascii="Times New Roman" w:hAnsi="Times New Roman"/>
              </w:rPr>
              <w:t>Principal 3</w:t>
            </w:r>
          </w:p>
          <w:p w14:paraId="2C71D14A" w14:textId="77777777" w:rsidR="00CB1FFE" w:rsidRDefault="00CB0926">
            <w:pPr>
              <w:widowControl w:val="0"/>
              <w:jc w:val="center"/>
              <w:rPr>
                <w:rFonts w:ascii="Times New Roman" w:hAnsi="Times New Roman"/>
              </w:rPr>
            </w:pPr>
            <w:r>
              <w:rPr>
                <w:rFonts w:ascii="Times New Roman" w:hAnsi="Times New Roman"/>
              </w:rPr>
              <w:t>Principal 5</w:t>
            </w:r>
          </w:p>
        </w:tc>
      </w:tr>
      <w:tr w:rsidR="00CB1FFE" w14:paraId="02527B75" w14:textId="77777777">
        <w:trPr>
          <w:trHeight w:val="558"/>
        </w:trPr>
        <w:tc>
          <w:tcPr>
            <w:tcW w:w="850" w:type="dxa"/>
            <w:tcBorders>
              <w:left w:val="single" w:sz="4" w:space="0" w:color="000000"/>
              <w:bottom w:val="single" w:sz="4" w:space="0" w:color="000000"/>
            </w:tcBorders>
            <w:vAlign w:val="center"/>
          </w:tcPr>
          <w:p w14:paraId="58B25B95" w14:textId="4A37A428" w:rsidR="00CB1FFE" w:rsidRDefault="00CB0926">
            <w:pPr>
              <w:widowControl w:val="0"/>
              <w:jc w:val="center"/>
              <w:rPr>
                <w:rFonts w:ascii="Times New Roman" w:hAnsi="Times New Roman"/>
              </w:rPr>
            </w:pPr>
            <w:del w:id="28" w:author="Geetha  A-Risk Management-Chennai-HO-CIFCL" w:date="2024-07-05T12:05:00Z">
              <w:r w:rsidDel="009C7A19">
                <w:rPr>
                  <w:rFonts w:ascii="Times New Roman" w:hAnsi="Times New Roman"/>
                </w:rPr>
                <w:delText>10</w:delText>
              </w:r>
            </w:del>
          </w:p>
        </w:tc>
        <w:tc>
          <w:tcPr>
            <w:tcW w:w="5371" w:type="dxa"/>
            <w:tcBorders>
              <w:left w:val="single" w:sz="4" w:space="0" w:color="000000"/>
              <w:bottom w:val="single" w:sz="4" w:space="0" w:color="000000"/>
            </w:tcBorders>
            <w:vAlign w:val="center"/>
          </w:tcPr>
          <w:p w14:paraId="4D703BB2" w14:textId="462D12D1" w:rsidR="00CB1FFE" w:rsidRDefault="00CB0926">
            <w:pPr>
              <w:widowControl w:val="0"/>
              <w:jc w:val="center"/>
              <w:rPr>
                <w:rFonts w:ascii="Times New Roman" w:hAnsi="Times New Roman"/>
              </w:rPr>
            </w:pPr>
            <w:del w:id="29" w:author="Geetha  A-Risk Management-Chennai-HO-CIFCL" w:date="2024-07-05T12:05:00Z">
              <w:r w:rsidDel="009C7A19">
                <w:rPr>
                  <w:rFonts w:ascii="Times New Roman" w:hAnsi="Times New Roman"/>
                </w:rPr>
                <w:delText>LI HR</w:delText>
              </w:r>
            </w:del>
          </w:p>
        </w:tc>
        <w:tc>
          <w:tcPr>
            <w:tcW w:w="3451" w:type="dxa"/>
            <w:tcBorders>
              <w:left w:val="single" w:sz="4" w:space="0" w:color="000000"/>
              <w:bottom w:val="single" w:sz="4" w:space="0" w:color="000000"/>
              <w:right w:val="single" w:sz="4" w:space="0" w:color="000000"/>
            </w:tcBorders>
            <w:vAlign w:val="center"/>
          </w:tcPr>
          <w:p w14:paraId="65AEE9F6" w14:textId="6A1BC3A2" w:rsidR="00CB1FFE" w:rsidRDefault="00CB0926">
            <w:pPr>
              <w:widowControl w:val="0"/>
              <w:jc w:val="center"/>
              <w:rPr>
                <w:rFonts w:ascii="Times New Roman" w:hAnsi="Times New Roman"/>
              </w:rPr>
            </w:pPr>
            <w:del w:id="30" w:author="Geetha  A-Risk Management-Chennai-HO-CIFCL" w:date="2024-07-05T12:05:00Z">
              <w:r w:rsidDel="009C7A19">
                <w:rPr>
                  <w:rFonts w:ascii="Times New Roman" w:hAnsi="Times New Roman"/>
                </w:rPr>
                <w:delText>Principal 1</w:delText>
              </w:r>
              <w:r w:rsidDel="009C7A19">
                <w:rPr>
                  <w:rFonts w:ascii="Times New Roman" w:hAnsi="Times New Roman"/>
                </w:rPr>
                <w:br/>
                <w:delText>Principal 3</w:delText>
              </w:r>
              <w:r w:rsidDel="009C7A19">
                <w:rPr>
                  <w:rFonts w:ascii="Times New Roman" w:hAnsi="Times New Roman"/>
                </w:rPr>
                <w:br/>
                <w:delText>Principal 5</w:delText>
              </w:r>
            </w:del>
          </w:p>
        </w:tc>
      </w:tr>
      <w:tr w:rsidR="00CB1FFE" w14:paraId="113C3224" w14:textId="77777777">
        <w:trPr>
          <w:trHeight w:val="558"/>
        </w:trPr>
        <w:tc>
          <w:tcPr>
            <w:tcW w:w="850" w:type="dxa"/>
            <w:tcBorders>
              <w:left w:val="single" w:sz="4" w:space="0" w:color="000000"/>
              <w:bottom w:val="single" w:sz="4" w:space="0" w:color="000000"/>
            </w:tcBorders>
            <w:vAlign w:val="center"/>
          </w:tcPr>
          <w:p w14:paraId="3156D900" w14:textId="77777777" w:rsidR="00CB1FFE" w:rsidRDefault="00CB0926">
            <w:pPr>
              <w:widowControl w:val="0"/>
              <w:jc w:val="center"/>
              <w:rPr>
                <w:rFonts w:ascii="Times New Roman" w:hAnsi="Times New Roman"/>
              </w:rPr>
            </w:pPr>
            <w:r>
              <w:rPr>
                <w:rFonts w:ascii="Times New Roman" w:hAnsi="Times New Roman"/>
              </w:rPr>
              <w:t>11</w:t>
            </w:r>
          </w:p>
        </w:tc>
        <w:tc>
          <w:tcPr>
            <w:tcW w:w="5371" w:type="dxa"/>
            <w:tcBorders>
              <w:left w:val="single" w:sz="4" w:space="0" w:color="000000"/>
              <w:bottom w:val="single" w:sz="4" w:space="0" w:color="000000"/>
            </w:tcBorders>
            <w:vAlign w:val="center"/>
          </w:tcPr>
          <w:p w14:paraId="6BCF8FE5" w14:textId="77777777" w:rsidR="00CB1FFE" w:rsidRDefault="00CB0926">
            <w:pPr>
              <w:widowControl w:val="0"/>
              <w:jc w:val="center"/>
              <w:rPr>
                <w:rFonts w:ascii="Times New Roman" w:hAnsi="Times New Roman"/>
              </w:rPr>
            </w:pPr>
            <w:r>
              <w:rPr>
                <w:rFonts w:ascii="Times New Roman" w:hAnsi="Times New Roman"/>
              </w:rPr>
              <w:t>Corporate Legal</w:t>
            </w:r>
          </w:p>
        </w:tc>
        <w:tc>
          <w:tcPr>
            <w:tcW w:w="3451" w:type="dxa"/>
            <w:tcBorders>
              <w:left w:val="single" w:sz="4" w:space="0" w:color="000000"/>
              <w:bottom w:val="single" w:sz="4" w:space="0" w:color="000000"/>
              <w:right w:val="single" w:sz="4" w:space="0" w:color="000000"/>
            </w:tcBorders>
            <w:vAlign w:val="center"/>
          </w:tcPr>
          <w:p w14:paraId="14D02C32" w14:textId="77777777" w:rsidR="00CB1FFE" w:rsidRDefault="00CB0926">
            <w:pPr>
              <w:widowControl w:val="0"/>
              <w:jc w:val="center"/>
              <w:rPr>
                <w:rFonts w:ascii="Times New Roman" w:hAnsi="Times New Roman"/>
              </w:rPr>
            </w:pPr>
            <w:r>
              <w:rPr>
                <w:rFonts w:ascii="Times New Roman" w:hAnsi="Times New Roman"/>
              </w:rPr>
              <w:t>Principal 1</w:t>
            </w:r>
          </w:p>
        </w:tc>
      </w:tr>
      <w:tr w:rsidR="00CB1FFE" w14:paraId="5D0507BA" w14:textId="77777777">
        <w:trPr>
          <w:trHeight w:val="558"/>
        </w:trPr>
        <w:tc>
          <w:tcPr>
            <w:tcW w:w="850" w:type="dxa"/>
            <w:tcBorders>
              <w:left w:val="single" w:sz="4" w:space="0" w:color="000000"/>
              <w:bottom w:val="single" w:sz="4" w:space="0" w:color="000000"/>
            </w:tcBorders>
            <w:vAlign w:val="center"/>
          </w:tcPr>
          <w:p w14:paraId="4D5C367D" w14:textId="77777777" w:rsidR="00CB1FFE" w:rsidRPr="009C7A19" w:rsidRDefault="00CB0926">
            <w:pPr>
              <w:widowControl w:val="0"/>
              <w:jc w:val="center"/>
              <w:rPr>
                <w:rFonts w:ascii="Times New Roman" w:hAnsi="Times New Roman"/>
                <w:highlight w:val="yellow"/>
                <w:rPrChange w:id="31" w:author="Geetha  A-Risk Management-Chennai-HO-CIFCL" w:date="2024-07-05T12:05:00Z">
                  <w:rPr>
                    <w:rFonts w:ascii="Times New Roman" w:hAnsi="Times New Roman"/>
                  </w:rPr>
                </w:rPrChange>
              </w:rPr>
            </w:pPr>
            <w:r w:rsidRPr="009C7A19">
              <w:rPr>
                <w:rFonts w:ascii="Times New Roman" w:hAnsi="Times New Roman"/>
                <w:highlight w:val="yellow"/>
                <w:rPrChange w:id="32" w:author="Geetha  A-Risk Management-Chennai-HO-CIFCL" w:date="2024-07-05T12:05:00Z">
                  <w:rPr>
                    <w:rFonts w:ascii="Times New Roman" w:hAnsi="Times New Roman"/>
                  </w:rPr>
                </w:rPrChange>
              </w:rPr>
              <w:t>12</w:t>
            </w:r>
          </w:p>
        </w:tc>
        <w:tc>
          <w:tcPr>
            <w:tcW w:w="5371" w:type="dxa"/>
            <w:tcBorders>
              <w:left w:val="single" w:sz="4" w:space="0" w:color="000000"/>
              <w:bottom w:val="single" w:sz="4" w:space="0" w:color="000000"/>
            </w:tcBorders>
            <w:vAlign w:val="center"/>
          </w:tcPr>
          <w:p w14:paraId="65A34814" w14:textId="77777777" w:rsidR="00CB1FFE" w:rsidRPr="009C7A19" w:rsidRDefault="00CB0926">
            <w:pPr>
              <w:widowControl w:val="0"/>
              <w:jc w:val="center"/>
              <w:rPr>
                <w:rFonts w:ascii="Times New Roman" w:hAnsi="Times New Roman"/>
                <w:highlight w:val="yellow"/>
                <w:rPrChange w:id="33" w:author="Geetha  A-Risk Management-Chennai-HO-CIFCL" w:date="2024-07-05T12:05:00Z">
                  <w:rPr>
                    <w:rFonts w:ascii="Times New Roman" w:hAnsi="Times New Roman"/>
                  </w:rPr>
                </w:rPrChange>
              </w:rPr>
            </w:pPr>
            <w:proofErr w:type="spellStart"/>
            <w:r w:rsidRPr="009C7A19">
              <w:rPr>
                <w:rFonts w:ascii="Times New Roman" w:hAnsi="Times New Roman"/>
                <w:highlight w:val="yellow"/>
                <w:rPrChange w:id="34" w:author="Geetha  A-Risk Management-Chennai-HO-CIFCL" w:date="2024-07-05T12:05:00Z">
                  <w:rPr>
                    <w:rFonts w:ascii="Times New Roman" w:hAnsi="Times New Roman"/>
                  </w:rPr>
                </w:rPrChange>
              </w:rPr>
              <w:t>Verbos</w:t>
            </w:r>
            <w:proofErr w:type="spellEnd"/>
          </w:p>
        </w:tc>
        <w:tc>
          <w:tcPr>
            <w:tcW w:w="3451" w:type="dxa"/>
            <w:tcBorders>
              <w:left w:val="single" w:sz="4" w:space="0" w:color="000000"/>
              <w:bottom w:val="single" w:sz="4" w:space="0" w:color="000000"/>
              <w:right w:val="single" w:sz="4" w:space="0" w:color="000000"/>
            </w:tcBorders>
            <w:vAlign w:val="center"/>
          </w:tcPr>
          <w:p w14:paraId="44110BF8" w14:textId="77777777" w:rsidR="00CB1FFE" w:rsidRPr="009C7A19" w:rsidRDefault="00CB0926">
            <w:pPr>
              <w:widowControl w:val="0"/>
              <w:jc w:val="center"/>
              <w:rPr>
                <w:rFonts w:ascii="Times New Roman" w:hAnsi="Times New Roman"/>
                <w:highlight w:val="yellow"/>
                <w:rPrChange w:id="35" w:author="Geetha  A-Risk Management-Chennai-HO-CIFCL" w:date="2024-07-05T12:05:00Z">
                  <w:rPr>
                    <w:rFonts w:ascii="Times New Roman" w:hAnsi="Times New Roman"/>
                  </w:rPr>
                </w:rPrChange>
              </w:rPr>
            </w:pPr>
            <w:r w:rsidRPr="009C7A19">
              <w:rPr>
                <w:rFonts w:ascii="Times New Roman" w:hAnsi="Times New Roman"/>
                <w:highlight w:val="yellow"/>
                <w:rPrChange w:id="36" w:author="Geetha  A-Risk Management-Chennai-HO-CIFCL" w:date="2024-07-05T12:05:00Z">
                  <w:rPr>
                    <w:rFonts w:ascii="Times New Roman" w:hAnsi="Times New Roman"/>
                  </w:rPr>
                </w:rPrChange>
              </w:rPr>
              <w:t>Section A</w:t>
            </w:r>
            <w:r w:rsidRPr="009C7A19">
              <w:rPr>
                <w:rFonts w:ascii="Times New Roman" w:hAnsi="Times New Roman"/>
                <w:highlight w:val="yellow"/>
                <w:rPrChange w:id="37" w:author="Geetha  A-Risk Management-Chennai-HO-CIFCL" w:date="2024-07-05T12:05:00Z">
                  <w:rPr>
                    <w:rFonts w:ascii="Times New Roman" w:hAnsi="Times New Roman"/>
                  </w:rPr>
                </w:rPrChange>
              </w:rPr>
              <w:br/>
              <w:t>Section B</w:t>
            </w:r>
          </w:p>
        </w:tc>
      </w:tr>
      <w:tr w:rsidR="00CB1FFE" w14:paraId="7B2FB46E" w14:textId="77777777">
        <w:trPr>
          <w:trHeight w:val="558"/>
        </w:trPr>
        <w:tc>
          <w:tcPr>
            <w:tcW w:w="850" w:type="dxa"/>
            <w:tcBorders>
              <w:left w:val="single" w:sz="4" w:space="0" w:color="000000"/>
              <w:bottom w:val="single" w:sz="4" w:space="0" w:color="000000"/>
            </w:tcBorders>
            <w:vAlign w:val="center"/>
          </w:tcPr>
          <w:p w14:paraId="25065439" w14:textId="77777777" w:rsidR="00CB1FFE" w:rsidRPr="009C7A19" w:rsidRDefault="00CB0926">
            <w:pPr>
              <w:widowControl w:val="0"/>
              <w:jc w:val="center"/>
              <w:rPr>
                <w:rFonts w:ascii="Times New Roman" w:hAnsi="Times New Roman"/>
                <w:highlight w:val="yellow"/>
                <w:rPrChange w:id="38" w:author="Geetha  A-Risk Management-Chennai-HO-CIFCL" w:date="2024-07-05T12:05:00Z">
                  <w:rPr>
                    <w:rFonts w:ascii="Times New Roman" w:hAnsi="Times New Roman"/>
                  </w:rPr>
                </w:rPrChange>
              </w:rPr>
            </w:pPr>
            <w:r w:rsidRPr="009C7A19">
              <w:rPr>
                <w:rFonts w:ascii="Times New Roman" w:hAnsi="Times New Roman"/>
                <w:highlight w:val="yellow"/>
                <w:rPrChange w:id="39" w:author="Geetha  A-Risk Management-Chennai-HO-CIFCL" w:date="2024-07-05T12:05:00Z">
                  <w:rPr>
                    <w:rFonts w:ascii="Times New Roman" w:hAnsi="Times New Roman"/>
                  </w:rPr>
                </w:rPrChange>
              </w:rPr>
              <w:t>13</w:t>
            </w:r>
          </w:p>
        </w:tc>
        <w:tc>
          <w:tcPr>
            <w:tcW w:w="5371" w:type="dxa"/>
            <w:tcBorders>
              <w:left w:val="single" w:sz="4" w:space="0" w:color="000000"/>
              <w:bottom w:val="single" w:sz="4" w:space="0" w:color="000000"/>
            </w:tcBorders>
            <w:vAlign w:val="center"/>
          </w:tcPr>
          <w:p w14:paraId="7ED9C686" w14:textId="77777777" w:rsidR="00CB1FFE" w:rsidRPr="009C7A19" w:rsidRDefault="00CB0926">
            <w:pPr>
              <w:widowControl w:val="0"/>
              <w:jc w:val="center"/>
              <w:rPr>
                <w:rFonts w:ascii="Times New Roman" w:hAnsi="Times New Roman"/>
                <w:highlight w:val="yellow"/>
                <w:rPrChange w:id="40" w:author="Geetha  A-Risk Management-Chennai-HO-CIFCL" w:date="2024-07-05T12:05:00Z">
                  <w:rPr>
                    <w:rFonts w:ascii="Times New Roman" w:hAnsi="Times New Roman"/>
                  </w:rPr>
                </w:rPrChange>
              </w:rPr>
            </w:pPr>
            <w:r w:rsidRPr="009C7A19">
              <w:rPr>
                <w:rFonts w:ascii="Times New Roman" w:hAnsi="Times New Roman"/>
                <w:highlight w:val="yellow"/>
                <w:rPrChange w:id="41" w:author="Geetha  A-Risk Management-Chennai-HO-CIFCL" w:date="2024-07-05T12:05:00Z">
                  <w:rPr>
                    <w:rFonts w:ascii="Times New Roman" w:hAnsi="Times New Roman"/>
                  </w:rPr>
                </w:rPrChange>
              </w:rPr>
              <w:t xml:space="preserve">LI </w:t>
            </w:r>
            <w:proofErr w:type="spellStart"/>
            <w:r w:rsidRPr="009C7A19">
              <w:rPr>
                <w:rFonts w:ascii="Times New Roman" w:hAnsi="Times New Roman"/>
                <w:highlight w:val="yellow"/>
                <w:rPrChange w:id="42" w:author="Geetha  A-Risk Management-Chennai-HO-CIFCL" w:date="2024-07-05T12:05:00Z">
                  <w:rPr>
                    <w:rFonts w:ascii="Times New Roman" w:hAnsi="Times New Roman"/>
                  </w:rPr>
                </w:rPrChange>
              </w:rPr>
              <w:t>Verbos</w:t>
            </w:r>
            <w:proofErr w:type="spellEnd"/>
          </w:p>
        </w:tc>
        <w:tc>
          <w:tcPr>
            <w:tcW w:w="3451" w:type="dxa"/>
            <w:tcBorders>
              <w:left w:val="single" w:sz="4" w:space="0" w:color="000000"/>
              <w:bottom w:val="single" w:sz="4" w:space="0" w:color="000000"/>
              <w:right w:val="single" w:sz="4" w:space="0" w:color="000000"/>
            </w:tcBorders>
            <w:vAlign w:val="center"/>
          </w:tcPr>
          <w:p w14:paraId="03A20F40" w14:textId="77777777" w:rsidR="00CB1FFE" w:rsidRPr="009C7A19" w:rsidRDefault="00CB0926">
            <w:pPr>
              <w:widowControl w:val="0"/>
              <w:jc w:val="center"/>
              <w:rPr>
                <w:rFonts w:ascii="Times New Roman" w:hAnsi="Times New Roman"/>
                <w:highlight w:val="yellow"/>
                <w:rPrChange w:id="43" w:author="Geetha  A-Risk Management-Chennai-HO-CIFCL" w:date="2024-07-05T12:05:00Z">
                  <w:rPr>
                    <w:rFonts w:ascii="Times New Roman" w:hAnsi="Times New Roman"/>
                  </w:rPr>
                </w:rPrChange>
              </w:rPr>
            </w:pPr>
            <w:r w:rsidRPr="009C7A19">
              <w:rPr>
                <w:rFonts w:ascii="Times New Roman" w:hAnsi="Times New Roman"/>
                <w:highlight w:val="yellow"/>
                <w:rPrChange w:id="44" w:author="Geetha  A-Risk Management-Chennai-HO-CIFCL" w:date="2024-07-05T12:05:00Z">
                  <w:rPr>
                    <w:rFonts w:ascii="Times New Roman" w:hAnsi="Times New Roman"/>
                  </w:rPr>
                </w:rPrChange>
              </w:rPr>
              <w:t>Principal 2</w:t>
            </w:r>
            <w:r w:rsidRPr="009C7A19">
              <w:rPr>
                <w:rFonts w:ascii="Times New Roman" w:hAnsi="Times New Roman"/>
                <w:highlight w:val="yellow"/>
                <w:rPrChange w:id="45" w:author="Geetha  A-Risk Management-Chennai-HO-CIFCL" w:date="2024-07-05T12:05:00Z">
                  <w:rPr>
                    <w:rFonts w:ascii="Times New Roman" w:hAnsi="Times New Roman"/>
                  </w:rPr>
                </w:rPrChange>
              </w:rPr>
              <w:br/>
              <w:t>Principal 4</w:t>
            </w:r>
          </w:p>
        </w:tc>
      </w:tr>
      <w:tr w:rsidR="00CB1FFE" w14:paraId="128B6B73" w14:textId="77777777">
        <w:trPr>
          <w:trHeight w:val="558"/>
        </w:trPr>
        <w:tc>
          <w:tcPr>
            <w:tcW w:w="850" w:type="dxa"/>
            <w:tcBorders>
              <w:left w:val="single" w:sz="4" w:space="0" w:color="000000"/>
              <w:bottom w:val="single" w:sz="4" w:space="0" w:color="000000"/>
            </w:tcBorders>
            <w:vAlign w:val="center"/>
          </w:tcPr>
          <w:p w14:paraId="7029EA47" w14:textId="77777777" w:rsidR="00CB1FFE" w:rsidRDefault="00CB0926">
            <w:pPr>
              <w:widowControl w:val="0"/>
              <w:jc w:val="center"/>
              <w:rPr>
                <w:rFonts w:ascii="Times New Roman" w:hAnsi="Times New Roman"/>
              </w:rPr>
            </w:pPr>
            <w:r>
              <w:rPr>
                <w:rFonts w:ascii="Times New Roman" w:hAnsi="Times New Roman"/>
              </w:rPr>
              <w:t>14</w:t>
            </w:r>
          </w:p>
        </w:tc>
        <w:tc>
          <w:tcPr>
            <w:tcW w:w="5371" w:type="dxa"/>
            <w:tcBorders>
              <w:left w:val="single" w:sz="4" w:space="0" w:color="000000"/>
              <w:bottom w:val="single" w:sz="4" w:space="0" w:color="000000"/>
            </w:tcBorders>
            <w:vAlign w:val="center"/>
          </w:tcPr>
          <w:p w14:paraId="130D8BA0" w14:textId="77777777" w:rsidR="00CB1FFE" w:rsidRDefault="00CB0926">
            <w:pPr>
              <w:widowControl w:val="0"/>
              <w:jc w:val="center"/>
              <w:rPr>
                <w:rFonts w:ascii="Times New Roman" w:hAnsi="Times New Roman"/>
              </w:rPr>
            </w:pPr>
            <w:r>
              <w:rPr>
                <w:rFonts w:ascii="Times New Roman" w:hAnsi="Times New Roman"/>
              </w:rPr>
              <w:t>IT</w:t>
            </w:r>
          </w:p>
        </w:tc>
        <w:tc>
          <w:tcPr>
            <w:tcW w:w="3451" w:type="dxa"/>
            <w:tcBorders>
              <w:left w:val="single" w:sz="4" w:space="0" w:color="000000"/>
              <w:bottom w:val="single" w:sz="4" w:space="0" w:color="000000"/>
              <w:right w:val="single" w:sz="4" w:space="0" w:color="000000"/>
            </w:tcBorders>
            <w:vAlign w:val="center"/>
          </w:tcPr>
          <w:p w14:paraId="09B226E9" w14:textId="77777777" w:rsidR="00CB1FFE" w:rsidRDefault="00CB0926">
            <w:pPr>
              <w:widowControl w:val="0"/>
              <w:jc w:val="center"/>
              <w:rPr>
                <w:rFonts w:ascii="Times New Roman" w:hAnsi="Times New Roman"/>
              </w:rPr>
            </w:pPr>
            <w:r>
              <w:rPr>
                <w:rFonts w:ascii="Times New Roman" w:hAnsi="Times New Roman"/>
              </w:rPr>
              <w:t>Principle 9</w:t>
            </w:r>
          </w:p>
        </w:tc>
      </w:tr>
      <w:tr w:rsidR="00CB1FFE" w14:paraId="1C607AB0" w14:textId="77777777">
        <w:trPr>
          <w:trHeight w:val="558"/>
        </w:trPr>
        <w:tc>
          <w:tcPr>
            <w:tcW w:w="850" w:type="dxa"/>
            <w:tcBorders>
              <w:left w:val="single" w:sz="4" w:space="0" w:color="000000"/>
              <w:bottom w:val="single" w:sz="4" w:space="0" w:color="000000"/>
            </w:tcBorders>
            <w:vAlign w:val="center"/>
          </w:tcPr>
          <w:p w14:paraId="09A5D41A" w14:textId="77777777" w:rsidR="00CB1FFE" w:rsidRDefault="00CB0926">
            <w:pPr>
              <w:widowControl w:val="0"/>
              <w:jc w:val="center"/>
              <w:rPr>
                <w:rFonts w:ascii="Times New Roman" w:hAnsi="Times New Roman"/>
              </w:rPr>
            </w:pPr>
            <w:r>
              <w:rPr>
                <w:rFonts w:ascii="Times New Roman" w:hAnsi="Times New Roman"/>
              </w:rPr>
              <w:t>15</w:t>
            </w:r>
          </w:p>
        </w:tc>
        <w:tc>
          <w:tcPr>
            <w:tcW w:w="5371" w:type="dxa"/>
            <w:tcBorders>
              <w:left w:val="single" w:sz="4" w:space="0" w:color="000000"/>
              <w:bottom w:val="single" w:sz="4" w:space="0" w:color="000000"/>
            </w:tcBorders>
            <w:vAlign w:val="center"/>
          </w:tcPr>
          <w:p w14:paraId="39C69B33" w14:textId="77777777" w:rsidR="00CB1FFE" w:rsidRDefault="00CB0926">
            <w:pPr>
              <w:widowControl w:val="0"/>
              <w:jc w:val="center"/>
              <w:rPr>
                <w:rFonts w:ascii="Times New Roman" w:hAnsi="Times New Roman"/>
              </w:rPr>
            </w:pPr>
            <w:r>
              <w:rPr>
                <w:rFonts w:ascii="Times New Roman" w:hAnsi="Times New Roman"/>
              </w:rPr>
              <w:t>Customer support - Ops</w:t>
            </w:r>
          </w:p>
        </w:tc>
        <w:tc>
          <w:tcPr>
            <w:tcW w:w="3451" w:type="dxa"/>
            <w:tcBorders>
              <w:left w:val="single" w:sz="4" w:space="0" w:color="000000"/>
              <w:bottom w:val="single" w:sz="4" w:space="0" w:color="000000"/>
              <w:right w:val="single" w:sz="4" w:space="0" w:color="000000"/>
            </w:tcBorders>
            <w:vAlign w:val="center"/>
          </w:tcPr>
          <w:p w14:paraId="133CBE62" w14:textId="77777777" w:rsidR="00CB1FFE" w:rsidRDefault="00CB0926">
            <w:pPr>
              <w:widowControl w:val="0"/>
              <w:jc w:val="center"/>
              <w:rPr>
                <w:rFonts w:ascii="Times New Roman" w:hAnsi="Times New Roman"/>
              </w:rPr>
            </w:pPr>
            <w:r>
              <w:rPr>
                <w:rFonts w:ascii="Times New Roman" w:hAnsi="Times New Roman"/>
              </w:rPr>
              <w:t>Section A</w:t>
            </w:r>
          </w:p>
        </w:tc>
      </w:tr>
    </w:tbl>
    <w:p w14:paraId="3C4F778C" w14:textId="77777777" w:rsidR="00CB1FFE" w:rsidRDefault="00CB1FFE">
      <w:pPr>
        <w:rPr>
          <w:rFonts w:ascii="Times New Roman" w:hAnsi="Times New Roman"/>
          <w:color w:val="1F1F1F"/>
        </w:rPr>
      </w:pPr>
    </w:p>
    <w:p w14:paraId="4FAA05E2" w14:textId="77777777" w:rsidR="00CB1FFE" w:rsidRDefault="00CB1FFE">
      <w:pPr>
        <w:tabs>
          <w:tab w:val="left" w:pos="0"/>
        </w:tabs>
        <w:spacing w:line="420" w:lineRule="atLeast"/>
        <w:jc w:val="both"/>
        <w:rPr>
          <w:rFonts w:ascii="Times New Roman" w:hAnsi="Times New Roman"/>
          <w:color w:val="1F1F1F"/>
        </w:rPr>
      </w:pPr>
    </w:p>
    <w:p w14:paraId="48B088A4" w14:textId="77777777" w:rsidR="00CB1FFE" w:rsidRDefault="00CB0926">
      <w:pPr>
        <w:pStyle w:val="BodyText"/>
        <w:tabs>
          <w:tab w:val="left" w:pos="0"/>
        </w:tabs>
        <w:spacing w:after="0" w:line="420" w:lineRule="atLeast"/>
        <w:jc w:val="both"/>
        <w:rPr>
          <w:rFonts w:ascii="Times New Roman" w:hAnsi="Times New Roman"/>
        </w:rPr>
      </w:pPr>
      <w:r>
        <w:rPr>
          <w:rFonts w:ascii="Times New Roman" w:hAnsi="Times New Roman"/>
          <w:color w:val="1F1F1F"/>
        </w:rPr>
        <w:t xml:space="preserve">This </w:t>
      </w:r>
      <w:r>
        <w:rPr>
          <w:rFonts w:ascii="Times New Roman" w:hAnsi="Times New Roman"/>
          <w:color w:val="1F1F1F"/>
        </w:rPr>
        <w:t xml:space="preserve">structured approach ensures that each section of the BRSR Core framework is overseen by dedicated teams with expertise in their respective areas, facilitating comprehensive and accurate </w:t>
      </w:r>
      <w:r>
        <w:rPr>
          <w:rFonts w:ascii="Times New Roman" w:hAnsi="Times New Roman"/>
          <w:color w:val="1F1F1F"/>
        </w:rPr>
        <w:lastRenderedPageBreak/>
        <w:t>reporting on environmental, social, and governance (ESG) aspects as ma</w:t>
      </w:r>
      <w:r>
        <w:rPr>
          <w:rFonts w:ascii="Times New Roman" w:hAnsi="Times New Roman"/>
          <w:color w:val="1F1F1F"/>
        </w:rPr>
        <w:t>ndated by regulatory guidelines.</w:t>
      </w:r>
    </w:p>
    <w:p w14:paraId="3776D7BE" w14:textId="77777777" w:rsidR="00CB1FFE" w:rsidRDefault="00CB0926">
      <w:pPr>
        <w:tabs>
          <w:tab w:val="left" w:pos="0"/>
        </w:tabs>
        <w:spacing w:line="420" w:lineRule="atLeast"/>
        <w:jc w:val="both"/>
        <w:rPr>
          <w:rFonts w:ascii="Times New Roman" w:hAnsi="Times New Roman"/>
        </w:rPr>
      </w:pPr>
      <w:r>
        <w:rPr>
          <w:rFonts w:ascii="Times New Roman" w:hAnsi="Times New Roman"/>
          <w:color w:val="1F1F1F"/>
        </w:rPr>
        <w:t xml:space="preserve">The respective person of each disclosure </w:t>
      </w:r>
      <w:proofErr w:type="gramStart"/>
      <w:r>
        <w:rPr>
          <w:rFonts w:ascii="Times New Roman" w:hAnsi="Times New Roman"/>
          <w:color w:val="1F1F1F"/>
        </w:rPr>
        <w:t>are</w:t>
      </w:r>
      <w:proofErr w:type="gramEnd"/>
      <w:r>
        <w:rPr>
          <w:rFonts w:ascii="Times New Roman" w:hAnsi="Times New Roman"/>
          <w:color w:val="1F1F1F"/>
        </w:rPr>
        <w:t xml:space="preserve"> listed below:</w:t>
      </w:r>
    </w:p>
    <w:p w14:paraId="653F5788" w14:textId="77777777" w:rsidR="00CB1FFE" w:rsidRDefault="00CB1FFE">
      <w:pPr>
        <w:tabs>
          <w:tab w:val="left" w:pos="0"/>
        </w:tabs>
        <w:spacing w:line="420" w:lineRule="atLeast"/>
        <w:jc w:val="both"/>
        <w:rPr>
          <w:rFonts w:ascii="Times New Roman" w:hAnsi="Times New Roman"/>
          <w:color w:val="1F1F1F"/>
        </w:rPr>
      </w:pPr>
    </w:p>
    <w:tbl>
      <w:tblPr>
        <w:tblW w:w="9595" w:type="dxa"/>
        <w:tblInd w:w="50" w:type="dxa"/>
        <w:tblLayout w:type="fixed"/>
        <w:tblCellMar>
          <w:top w:w="55" w:type="dxa"/>
          <w:left w:w="55" w:type="dxa"/>
          <w:bottom w:w="55" w:type="dxa"/>
          <w:right w:w="55" w:type="dxa"/>
        </w:tblCellMar>
        <w:tblLook w:val="04A0" w:firstRow="1" w:lastRow="0" w:firstColumn="1" w:lastColumn="0" w:noHBand="0" w:noVBand="1"/>
      </w:tblPr>
      <w:tblGrid>
        <w:gridCol w:w="1606"/>
        <w:gridCol w:w="1593"/>
        <w:gridCol w:w="4055"/>
        <w:gridCol w:w="2341"/>
      </w:tblGrid>
      <w:tr w:rsidR="00CB1FFE" w14:paraId="2FEF148F" w14:textId="77777777">
        <w:trPr>
          <w:trHeight w:val="958"/>
        </w:trPr>
        <w:tc>
          <w:tcPr>
            <w:tcW w:w="1605" w:type="dxa"/>
            <w:tcBorders>
              <w:top w:val="single" w:sz="8" w:space="0" w:color="000000"/>
              <w:left w:val="single" w:sz="8" w:space="0" w:color="000000"/>
              <w:bottom w:val="single" w:sz="8" w:space="0" w:color="000000"/>
            </w:tcBorders>
            <w:vAlign w:val="center"/>
          </w:tcPr>
          <w:p w14:paraId="4A0DEF7F" w14:textId="77777777" w:rsidR="00CB1FFE" w:rsidRDefault="00CB0926">
            <w:pPr>
              <w:widowControl w:val="0"/>
              <w:jc w:val="center"/>
              <w:rPr>
                <w:rFonts w:ascii="Times New Roman" w:hAnsi="Times New Roman"/>
                <w:b/>
              </w:rPr>
            </w:pPr>
            <w:proofErr w:type="spellStart"/>
            <w:r>
              <w:rPr>
                <w:rFonts w:ascii="Times New Roman" w:hAnsi="Times New Roman"/>
                <w:b/>
              </w:rPr>
              <w:t>Spoc</w:t>
            </w:r>
            <w:proofErr w:type="spellEnd"/>
          </w:p>
        </w:tc>
        <w:tc>
          <w:tcPr>
            <w:tcW w:w="1593" w:type="dxa"/>
            <w:tcBorders>
              <w:top w:val="single" w:sz="8" w:space="0" w:color="000000"/>
              <w:left w:val="single" w:sz="8" w:space="0" w:color="000000"/>
              <w:bottom w:val="single" w:sz="8" w:space="0" w:color="000000"/>
            </w:tcBorders>
            <w:vAlign w:val="center"/>
          </w:tcPr>
          <w:p w14:paraId="13A9B4FB" w14:textId="77777777" w:rsidR="00CB1FFE" w:rsidRDefault="00CB0926">
            <w:pPr>
              <w:widowControl w:val="0"/>
              <w:jc w:val="center"/>
              <w:rPr>
                <w:rFonts w:ascii="Times New Roman" w:hAnsi="Times New Roman"/>
                <w:b/>
              </w:rPr>
            </w:pPr>
            <w:r>
              <w:rPr>
                <w:rFonts w:ascii="Times New Roman" w:hAnsi="Times New Roman"/>
                <w:b/>
              </w:rPr>
              <w:t>Department</w:t>
            </w:r>
          </w:p>
        </w:tc>
        <w:tc>
          <w:tcPr>
            <w:tcW w:w="4055" w:type="dxa"/>
            <w:tcBorders>
              <w:top w:val="single" w:sz="8" w:space="0" w:color="000000"/>
              <w:left w:val="single" w:sz="8" w:space="0" w:color="000000"/>
              <w:bottom w:val="single" w:sz="8" w:space="0" w:color="000000"/>
            </w:tcBorders>
            <w:vAlign w:val="center"/>
          </w:tcPr>
          <w:p w14:paraId="7090AC7D" w14:textId="77777777" w:rsidR="00CB1FFE" w:rsidRDefault="00CB0926">
            <w:pPr>
              <w:pStyle w:val="TableContents"/>
              <w:spacing w:after="283"/>
              <w:jc w:val="center"/>
              <w:rPr>
                <w:rFonts w:ascii="Times New Roman" w:hAnsi="Times New Roman"/>
                <w:b/>
                <w:color w:val="000000"/>
              </w:rPr>
            </w:pPr>
            <w:r>
              <w:rPr>
                <w:rFonts w:ascii="Times New Roman" w:hAnsi="Times New Roman"/>
                <w:b/>
                <w:color w:val="000000"/>
              </w:rPr>
              <w:t>Mail id</w:t>
            </w:r>
          </w:p>
        </w:tc>
        <w:tc>
          <w:tcPr>
            <w:tcW w:w="2341" w:type="dxa"/>
            <w:tcBorders>
              <w:top w:val="single" w:sz="8" w:space="0" w:color="000000"/>
              <w:left w:val="single" w:sz="8" w:space="0" w:color="000000"/>
              <w:bottom w:val="single" w:sz="8" w:space="0" w:color="000000"/>
              <w:right w:val="single" w:sz="8" w:space="0" w:color="000000"/>
            </w:tcBorders>
            <w:vAlign w:val="center"/>
          </w:tcPr>
          <w:p w14:paraId="79363729" w14:textId="77777777" w:rsidR="00CB1FFE" w:rsidRDefault="00CB0926">
            <w:pPr>
              <w:pStyle w:val="TableContents"/>
              <w:spacing w:after="283"/>
              <w:jc w:val="center"/>
              <w:rPr>
                <w:rFonts w:ascii="Times New Roman" w:hAnsi="Times New Roman"/>
                <w:b/>
                <w:color w:val="000000"/>
              </w:rPr>
            </w:pPr>
            <w:r>
              <w:rPr>
                <w:rFonts w:ascii="Times New Roman" w:hAnsi="Times New Roman"/>
                <w:b/>
                <w:color w:val="000000"/>
              </w:rPr>
              <w:t>Contact number</w:t>
            </w:r>
          </w:p>
        </w:tc>
      </w:tr>
      <w:tr w:rsidR="00CB1FFE" w14:paraId="69206EC6" w14:textId="77777777">
        <w:trPr>
          <w:trHeight w:val="958"/>
        </w:trPr>
        <w:tc>
          <w:tcPr>
            <w:tcW w:w="1605" w:type="dxa"/>
            <w:tcBorders>
              <w:left w:val="single" w:sz="8" w:space="0" w:color="000000"/>
              <w:bottom w:val="single" w:sz="8" w:space="0" w:color="000000"/>
            </w:tcBorders>
            <w:vAlign w:val="center"/>
          </w:tcPr>
          <w:p w14:paraId="01F484C0" w14:textId="77777777" w:rsidR="00CB1FFE" w:rsidRDefault="00CB0926">
            <w:pPr>
              <w:widowControl w:val="0"/>
              <w:jc w:val="center"/>
              <w:rPr>
                <w:rFonts w:ascii="Times New Roman" w:hAnsi="Times New Roman"/>
              </w:rPr>
            </w:pPr>
            <w:r>
              <w:rPr>
                <w:rFonts w:ascii="Times New Roman" w:hAnsi="Times New Roman"/>
              </w:rPr>
              <w:t>Partha</w:t>
            </w:r>
          </w:p>
          <w:p w14:paraId="1C956237" w14:textId="77777777" w:rsidR="00CB1FFE" w:rsidRDefault="00CB0926">
            <w:pPr>
              <w:widowControl w:val="0"/>
              <w:jc w:val="center"/>
              <w:rPr>
                <w:rFonts w:ascii="Times New Roman" w:hAnsi="Times New Roman"/>
              </w:rPr>
            </w:pPr>
            <w:r>
              <w:rPr>
                <w:rFonts w:ascii="Times New Roman" w:hAnsi="Times New Roman"/>
              </w:rPr>
              <w:t>Vanama</w:t>
            </w:r>
          </w:p>
          <w:p w14:paraId="29E58EC2" w14:textId="77777777" w:rsidR="00CB1FFE" w:rsidRDefault="00CB0926">
            <w:pPr>
              <w:widowControl w:val="0"/>
              <w:jc w:val="center"/>
              <w:rPr>
                <w:rFonts w:ascii="Times New Roman" w:hAnsi="Times New Roman"/>
              </w:rPr>
            </w:pPr>
            <w:r>
              <w:rPr>
                <w:rFonts w:ascii="Times New Roman" w:hAnsi="Times New Roman"/>
              </w:rPr>
              <w:t>Prakash K</w:t>
            </w:r>
          </w:p>
        </w:tc>
        <w:tc>
          <w:tcPr>
            <w:tcW w:w="1593" w:type="dxa"/>
            <w:tcBorders>
              <w:left w:val="single" w:sz="8" w:space="0" w:color="000000"/>
              <w:bottom w:val="single" w:sz="8" w:space="0" w:color="000000"/>
            </w:tcBorders>
            <w:vAlign w:val="center"/>
          </w:tcPr>
          <w:p w14:paraId="66A26A7D" w14:textId="77777777" w:rsidR="00CB1FFE" w:rsidRDefault="00CB0926">
            <w:pPr>
              <w:widowControl w:val="0"/>
              <w:jc w:val="center"/>
              <w:rPr>
                <w:rFonts w:ascii="Times New Roman" w:hAnsi="Times New Roman"/>
              </w:rPr>
            </w:pPr>
            <w:r>
              <w:rPr>
                <w:rFonts w:ascii="Times New Roman" w:hAnsi="Times New Roman"/>
              </w:rPr>
              <w:t>Finance</w:t>
            </w:r>
          </w:p>
        </w:tc>
        <w:tc>
          <w:tcPr>
            <w:tcW w:w="4055" w:type="dxa"/>
            <w:tcBorders>
              <w:left w:val="single" w:sz="8" w:space="0" w:color="000000"/>
              <w:bottom w:val="single" w:sz="8" w:space="0" w:color="000000"/>
            </w:tcBorders>
            <w:vAlign w:val="center"/>
          </w:tcPr>
          <w:p w14:paraId="7FDC1838"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 xml:space="preserve">parthasarathycr@chola.murugappa.com </w:t>
            </w:r>
            <w:r>
              <w:rPr>
                <w:rFonts w:ascii="Times New Roman" w:hAnsi="Times New Roman"/>
                <w:color w:val="000000"/>
              </w:rPr>
              <w:br/>
            </w:r>
            <w:r>
              <w:rPr>
                <w:rFonts w:ascii="Times New Roman" w:hAnsi="Times New Roman"/>
                <w:color w:val="000000"/>
              </w:rPr>
              <w:t>arunkumarvb@chola.murugappa.com</w:t>
            </w:r>
            <w:r>
              <w:rPr>
                <w:rFonts w:ascii="Times New Roman" w:hAnsi="Times New Roman"/>
                <w:color w:val="000000"/>
              </w:rPr>
              <w:br/>
              <w:t>prakashk@chola.murugappa.com</w:t>
            </w:r>
          </w:p>
        </w:tc>
        <w:tc>
          <w:tcPr>
            <w:tcW w:w="2341" w:type="dxa"/>
            <w:tcBorders>
              <w:left w:val="single" w:sz="8" w:space="0" w:color="000000"/>
              <w:bottom w:val="single" w:sz="8" w:space="0" w:color="000000"/>
              <w:right w:val="single" w:sz="8" w:space="0" w:color="000000"/>
            </w:tcBorders>
            <w:vAlign w:val="center"/>
          </w:tcPr>
          <w:p w14:paraId="399A223E"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9840713110</w:t>
            </w:r>
            <w:r>
              <w:rPr>
                <w:rFonts w:ascii="Times New Roman" w:hAnsi="Times New Roman"/>
                <w:color w:val="000000"/>
              </w:rPr>
              <w:br/>
              <w:t>9640221126</w:t>
            </w:r>
            <w:r>
              <w:rPr>
                <w:rFonts w:ascii="Times New Roman" w:hAnsi="Times New Roman"/>
                <w:color w:val="000000"/>
              </w:rPr>
              <w:br/>
              <w:t>9841423481</w:t>
            </w:r>
          </w:p>
        </w:tc>
      </w:tr>
      <w:tr w:rsidR="00CB1FFE" w14:paraId="3A5CE090" w14:textId="77777777">
        <w:trPr>
          <w:trHeight w:val="958"/>
        </w:trPr>
        <w:tc>
          <w:tcPr>
            <w:tcW w:w="1605" w:type="dxa"/>
            <w:tcBorders>
              <w:left w:val="single" w:sz="8" w:space="0" w:color="000000"/>
              <w:bottom w:val="single" w:sz="8" w:space="0" w:color="000000"/>
            </w:tcBorders>
            <w:vAlign w:val="center"/>
          </w:tcPr>
          <w:p w14:paraId="1C46A25C" w14:textId="77777777" w:rsidR="00CB1FFE" w:rsidRDefault="00CB0926">
            <w:pPr>
              <w:widowControl w:val="0"/>
              <w:jc w:val="center"/>
              <w:rPr>
                <w:rFonts w:ascii="Times New Roman" w:hAnsi="Times New Roman"/>
              </w:rPr>
            </w:pPr>
            <w:r>
              <w:rPr>
                <w:rFonts w:ascii="Times New Roman" w:hAnsi="Times New Roman"/>
              </w:rPr>
              <w:t>Richa</w:t>
            </w:r>
          </w:p>
        </w:tc>
        <w:tc>
          <w:tcPr>
            <w:tcW w:w="1593" w:type="dxa"/>
            <w:tcBorders>
              <w:left w:val="single" w:sz="8" w:space="0" w:color="000000"/>
              <w:bottom w:val="single" w:sz="8" w:space="0" w:color="000000"/>
            </w:tcBorders>
            <w:vAlign w:val="center"/>
          </w:tcPr>
          <w:p w14:paraId="5CCF63A2" w14:textId="77777777" w:rsidR="00CB1FFE" w:rsidRDefault="00CB0926">
            <w:pPr>
              <w:widowControl w:val="0"/>
              <w:jc w:val="center"/>
              <w:rPr>
                <w:rFonts w:ascii="Times New Roman" w:hAnsi="Times New Roman"/>
              </w:rPr>
            </w:pPr>
            <w:r>
              <w:rPr>
                <w:rFonts w:ascii="Times New Roman" w:hAnsi="Times New Roman"/>
              </w:rPr>
              <w:t>CSR</w:t>
            </w:r>
          </w:p>
        </w:tc>
        <w:tc>
          <w:tcPr>
            <w:tcW w:w="4055" w:type="dxa"/>
            <w:tcBorders>
              <w:left w:val="single" w:sz="8" w:space="0" w:color="000000"/>
              <w:bottom w:val="single" w:sz="8" w:space="0" w:color="000000"/>
            </w:tcBorders>
            <w:vAlign w:val="center"/>
          </w:tcPr>
          <w:p w14:paraId="1B2E313E"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richas@chola.murugappa.com</w:t>
            </w:r>
          </w:p>
        </w:tc>
        <w:tc>
          <w:tcPr>
            <w:tcW w:w="2341" w:type="dxa"/>
            <w:tcBorders>
              <w:left w:val="single" w:sz="8" w:space="0" w:color="000000"/>
              <w:bottom w:val="single" w:sz="8" w:space="0" w:color="000000"/>
              <w:right w:val="single" w:sz="8" w:space="0" w:color="000000"/>
            </w:tcBorders>
            <w:vAlign w:val="center"/>
          </w:tcPr>
          <w:p w14:paraId="5623E6DF"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9650235315</w:t>
            </w:r>
          </w:p>
        </w:tc>
      </w:tr>
      <w:tr w:rsidR="00CB1FFE" w14:paraId="7B6914B3" w14:textId="77777777">
        <w:trPr>
          <w:trHeight w:val="958"/>
        </w:trPr>
        <w:tc>
          <w:tcPr>
            <w:tcW w:w="1605" w:type="dxa"/>
            <w:tcBorders>
              <w:left w:val="single" w:sz="8" w:space="0" w:color="000000"/>
              <w:bottom w:val="single" w:sz="8" w:space="0" w:color="000000"/>
            </w:tcBorders>
            <w:vAlign w:val="center"/>
          </w:tcPr>
          <w:p w14:paraId="181FCF34" w14:textId="77777777" w:rsidR="00CB1FFE" w:rsidRDefault="00CB0926">
            <w:pPr>
              <w:widowControl w:val="0"/>
              <w:jc w:val="center"/>
              <w:rPr>
                <w:rFonts w:ascii="Times New Roman" w:hAnsi="Times New Roman"/>
              </w:rPr>
            </w:pPr>
            <w:r>
              <w:rPr>
                <w:rFonts w:ascii="Times New Roman" w:hAnsi="Times New Roman"/>
              </w:rPr>
              <w:t>Lakshmi</w:t>
            </w:r>
          </w:p>
        </w:tc>
        <w:tc>
          <w:tcPr>
            <w:tcW w:w="1593" w:type="dxa"/>
            <w:tcBorders>
              <w:left w:val="single" w:sz="8" w:space="0" w:color="000000"/>
              <w:bottom w:val="single" w:sz="8" w:space="0" w:color="000000"/>
            </w:tcBorders>
            <w:vAlign w:val="center"/>
          </w:tcPr>
          <w:p w14:paraId="175CBE08" w14:textId="77777777" w:rsidR="00CB1FFE" w:rsidRDefault="00CB0926">
            <w:pPr>
              <w:widowControl w:val="0"/>
              <w:jc w:val="center"/>
              <w:rPr>
                <w:rFonts w:ascii="Times New Roman" w:hAnsi="Times New Roman"/>
              </w:rPr>
            </w:pPr>
            <w:r>
              <w:rPr>
                <w:rFonts w:ascii="Times New Roman" w:hAnsi="Times New Roman"/>
              </w:rPr>
              <w:t>Secretariat</w:t>
            </w:r>
          </w:p>
        </w:tc>
        <w:tc>
          <w:tcPr>
            <w:tcW w:w="4055" w:type="dxa"/>
            <w:tcBorders>
              <w:left w:val="single" w:sz="8" w:space="0" w:color="000000"/>
              <w:bottom w:val="single" w:sz="8" w:space="0" w:color="000000"/>
            </w:tcBorders>
            <w:vAlign w:val="center"/>
          </w:tcPr>
          <w:p w14:paraId="5BF2FEF6"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lakshmits@chola.murugappa.com</w:t>
            </w:r>
          </w:p>
        </w:tc>
        <w:tc>
          <w:tcPr>
            <w:tcW w:w="2341" w:type="dxa"/>
            <w:tcBorders>
              <w:left w:val="single" w:sz="8" w:space="0" w:color="000000"/>
              <w:bottom w:val="single" w:sz="8" w:space="0" w:color="000000"/>
              <w:right w:val="single" w:sz="8" w:space="0" w:color="000000"/>
            </w:tcBorders>
            <w:vAlign w:val="center"/>
          </w:tcPr>
          <w:p w14:paraId="142C1D34"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9840153027</w:t>
            </w:r>
          </w:p>
        </w:tc>
      </w:tr>
      <w:tr w:rsidR="00CB1FFE" w14:paraId="0B985E6E" w14:textId="77777777">
        <w:trPr>
          <w:trHeight w:val="958"/>
        </w:trPr>
        <w:tc>
          <w:tcPr>
            <w:tcW w:w="1605" w:type="dxa"/>
            <w:tcBorders>
              <w:left w:val="single" w:sz="8" w:space="0" w:color="000000"/>
              <w:bottom w:val="single" w:sz="8" w:space="0" w:color="000000"/>
            </w:tcBorders>
            <w:vAlign w:val="center"/>
          </w:tcPr>
          <w:p w14:paraId="094C1BCE" w14:textId="77777777" w:rsidR="00CB1FFE" w:rsidRDefault="00CB0926">
            <w:pPr>
              <w:widowControl w:val="0"/>
              <w:jc w:val="center"/>
              <w:rPr>
                <w:rFonts w:ascii="Times New Roman" w:hAnsi="Times New Roman"/>
              </w:rPr>
            </w:pPr>
            <w:r>
              <w:rPr>
                <w:rFonts w:ascii="Times New Roman" w:hAnsi="Times New Roman"/>
              </w:rPr>
              <w:t>Ramanathan</w:t>
            </w:r>
          </w:p>
          <w:p w14:paraId="47D35C37" w14:textId="77777777" w:rsidR="00CB1FFE" w:rsidRDefault="00CB0926">
            <w:pPr>
              <w:widowControl w:val="0"/>
              <w:jc w:val="center"/>
              <w:rPr>
                <w:rFonts w:ascii="Times New Roman" w:hAnsi="Times New Roman"/>
              </w:rPr>
            </w:pPr>
            <w:proofErr w:type="spellStart"/>
            <w:r>
              <w:rPr>
                <w:rFonts w:ascii="Times New Roman" w:hAnsi="Times New Roman"/>
              </w:rPr>
              <w:t>Sudharsan</w:t>
            </w:r>
            <w:proofErr w:type="spellEnd"/>
          </w:p>
          <w:p w14:paraId="12859488" w14:textId="77777777" w:rsidR="00CB1FFE" w:rsidRDefault="00CB0926">
            <w:pPr>
              <w:widowControl w:val="0"/>
              <w:jc w:val="center"/>
              <w:rPr>
                <w:rFonts w:ascii="Times New Roman" w:hAnsi="Times New Roman"/>
              </w:rPr>
            </w:pPr>
            <w:r>
              <w:rPr>
                <w:rFonts w:ascii="Times New Roman" w:hAnsi="Times New Roman"/>
              </w:rPr>
              <w:t>Kulajyoti</w:t>
            </w:r>
          </w:p>
        </w:tc>
        <w:tc>
          <w:tcPr>
            <w:tcW w:w="1593" w:type="dxa"/>
            <w:tcBorders>
              <w:left w:val="single" w:sz="8" w:space="0" w:color="000000"/>
              <w:bottom w:val="single" w:sz="8" w:space="0" w:color="000000"/>
            </w:tcBorders>
            <w:vAlign w:val="center"/>
          </w:tcPr>
          <w:p w14:paraId="299FE41F" w14:textId="77777777" w:rsidR="00CB1FFE" w:rsidRDefault="00CB0926">
            <w:pPr>
              <w:widowControl w:val="0"/>
              <w:jc w:val="center"/>
              <w:rPr>
                <w:rFonts w:ascii="Times New Roman" w:hAnsi="Times New Roman"/>
              </w:rPr>
            </w:pPr>
            <w:r>
              <w:rPr>
                <w:rFonts w:ascii="Times New Roman" w:hAnsi="Times New Roman"/>
              </w:rPr>
              <w:t>Admin</w:t>
            </w:r>
          </w:p>
          <w:p w14:paraId="75FF545F" w14:textId="77777777" w:rsidR="00CB1FFE" w:rsidRDefault="00CB0926">
            <w:pPr>
              <w:widowControl w:val="0"/>
              <w:jc w:val="center"/>
              <w:rPr>
                <w:rFonts w:ascii="Times New Roman" w:hAnsi="Times New Roman"/>
              </w:rPr>
            </w:pPr>
            <w:r>
              <w:rPr>
                <w:rFonts w:ascii="Times New Roman" w:hAnsi="Times New Roman"/>
              </w:rPr>
              <w:t>IT</w:t>
            </w:r>
          </w:p>
        </w:tc>
        <w:tc>
          <w:tcPr>
            <w:tcW w:w="4055" w:type="dxa"/>
            <w:tcBorders>
              <w:left w:val="single" w:sz="8" w:space="0" w:color="000000"/>
              <w:bottom w:val="single" w:sz="8" w:space="0" w:color="000000"/>
            </w:tcBorders>
            <w:vAlign w:val="center"/>
          </w:tcPr>
          <w:p w14:paraId="5F54BBEB" w14:textId="77777777" w:rsidR="00CB1FFE" w:rsidRDefault="00CB1FFE">
            <w:pPr>
              <w:pStyle w:val="TableContents"/>
              <w:spacing w:after="283"/>
              <w:jc w:val="center"/>
              <w:rPr>
                <w:rFonts w:ascii="Times New Roman" w:hAnsi="Times New Roman"/>
                <w:color w:val="000000"/>
              </w:rPr>
            </w:pPr>
          </w:p>
        </w:tc>
        <w:tc>
          <w:tcPr>
            <w:tcW w:w="2341" w:type="dxa"/>
            <w:tcBorders>
              <w:left w:val="single" w:sz="8" w:space="0" w:color="000000"/>
              <w:bottom w:val="single" w:sz="8" w:space="0" w:color="000000"/>
              <w:right w:val="single" w:sz="8" w:space="0" w:color="000000"/>
            </w:tcBorders>
            <w:vAlign w:val="center"/>
          </w:tcPr>
          <w:p w14:paraId="50BA0681" w14:textId="77777777" w:rsidR="00CB1FFE" w:rsidRDefault="00CB1FFE">
            <w:pPr>
              <w:pStyle w:val="TableContents"/>
              <w:spacing w:after="283"/>
              <w:jc w:val="center"/>
              <w:rPr>
                <w:rFonts w:ascii="Times New Roman" w:hAnsi="Times New Roman"/>
                <w:color w:val="000000"/>
              </w:rPr>
            </w:pPr>
          </w:p>
        </w:tc>
      </w:tr>
      <w:tr w:rsidR="00CB1FFE" w14:paraId="3505FA7F" w14:textId="77777777">
        <w:trPr>
          <w:trHeight w:val="958"/>
        </w:trPr>
        <w:tc>
          <w:tcPr>
            <w:tcW w:w="1605" w:type="dxa"/>
            <w:tcBorders>
              <w:left w:val="single" w:sz="8" w:space="0" w:color="000000"/>
              <w:bottom w:val="single" w:sz="8" w:space="0" w:color="000000"/>
            </w:tcBorders>
            <w:vAlign w:val="center"/>
          </w:tcPr>
          <w:p w14:paraId="6F6B5416" w14:textId="77777777" w:rsidR="00CB1FFE" w:rsidRDefault="00CB0926">
            <w:pPr>
              <w:widowControl w:val="0"/>
              <w:jc w:val="center"/>
              <w:rPr>
                <w:rFonts w:ascii="Times New Roman" w:hAnsi="Times New Roman"/>
              </w:rPr>
            </w:pPr>
            <w:r>
              <w:rPr>
                <w:rFonts w:ascii="Times New Roman" w:hAnsi="Times New Roman"/>
              </w:rPr>
              <w:t>Anbarasan</w:t>
            </w:r>
          </w:p>
        </w:tc>
        <w:tc>
          <w:tcPr>
            <w:tcW w:w="1593" w:type="dxa"/>
            <w:tcBorders>
              <w:left w:val="single" w:sz="8" w:space="0" w:color="000000"/>
              <w:bottom w:val="single" w:sz="8" w:space="0" w:color="000000"/>
            </w:tcBorders>
            <w:vAlign w:val="center"/>
          </w:tcPr>
          <w:p w14:paraId="0385BDB1" w14:textId="77777777" w:rsidR="00CB1FFE" w:rsidRDefault="00CB0926">
            <w:pPr>
              <w:widowControl w:val="0"/>
              <w:jc w:val="center"/>
              <w:rPr>
                <w:rFonts w:ascii="Times New Roman" w:hAnsi="Times New Roman"/>
              </w:rPr>
            </w:pPr>
            <w:r>
              <w:rPr>
                <w:rFonts w:ascii="Times New Roman" w:hAnsi="Times New Roman"/>
              </w:rPr>
              <w:t>Infra</w:t>
            </w:r>
            <w:r>
              <w:rPr>
                <w:rFonts w:ascii="Times New Roman" w:hAnsi="Times New Roman"/>
                <w:color w:val="1F1F1F"/>
              </w:rPr>
              <w:t>structure</w:t>
            </w:r>
          </w:p>
        </w:tc>
        <w:tc>
          <w:tcPr>
            <w:tcW w:w="4055" w:type="dxa"/>
            <w:tcBorders>
              <w:left w:val="single" w:sz="8" w:space="0" w:color="000000"/>
              <w:bottom w:val="single" w:sz="8" w:space="0" w:color="000000"/>
            </w:tcBorders>
            <w:vAlign w:val="center"/>
          </w:tcPr>
          <w:p w14:paraId="3CCADFC8"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ramanathansk@chola.murugappa.com</w:t>
            </w:r>
            <w:r>
              <w:rPr>
                <w:rFonts w:ascii="Times New Roman" w:hAnsi="Times New Roman"/>
                <w:color w:val="000000"/>
              </w:rPr>
              <w:br/>
              <w:t>alagirisamyR@chola.murugappa.com</w:t>
            </w:r>
          </w:p>
        </w:tc>
        <w:tc>
          <w:tcPr>
            <w:tcW w:w="2341" w:type="dxa"/>
            <w:tcBorders>
              <w:left w:val="single" w:sz="8" w:space="0" w:color="000000"/>
              <w:bottom w:val="single" w:sz="8" w:space="0" w:color="000000"/>
              <w:right w:val="single" w:sz="8" w:space="0" w:color="000000"/>
            </w:tcBorders>
            <w:vAlign w:val="center"/>
          </w:tcPr>
          <w:p w14:paraId="4DF7C323"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9789089022</w:t>
            </w:r>
            <w:r>
              <w:rPr>
                <w:rFonts w:ascii="Times New Roman" w:hAnsi="Times New Roman"/>
                <w:color w:val="000000"/>
              </w:rPr>
              <w:br/>
              <w:t>9840992041</w:t>
            </w:r>
          </w:p>
        </w:tc>
      </w:tr>
      <w:tr w:rsidR="00CB1FFE" w14:paraId="7AA94388" w14:textId="77777777">
        <w:trPr>
          <w:trHeight w:val="958"/>
        </w:trPr>
        <w:tc>
          <w:tcPr>
            <w:tcW w:w="1605" w:type="dxa"/>
            <w:tcBorders>
              <w:left w:val="single" w:sz="8" w:space="0" w:color="000000"/>
              <w:bottom w:val="single" w:sz="8" w:space="0" w:color="000000"/>
            </w:tcBorders>
            <w:vAlign w:val="center"/>
          </w:tcPr>
          <w:p w14:paraId="41679960" w14:textId="77777777" w:rsidR="00CB1FFE" w:rsidRDefault="00CB0926">
            <w:pPr>
              <w:widowControl w:val="0"/>
              <w:jc w:val="center"/>
              <w:rPr>
                <w:rFonts w:ascii="Times New Roman" w:hAnsi="Times New Roman"/>
              </w:rPr>
            </w:pPr>
            <w:r>
              <w:rPr>
                <w:rFonts w:ascii="Times New Roman" w:hAnsi="Times New Roman"/>
              </w:rPr>
              <w:t>Jeyanth</w:t>
            </w:r>
          </w:p>
          <w:p w14:paraId="3E73DD67" w14:textId="77777777" w:rsidR="00CB1FFE" w:rsidRDefault="00CB0926">
            <w:pPr>
              <w:widowControl w:val="0"/>
              <w:jc w:val="center"/>
              <w:rPr>
                <w:rFonts w:ascii="Times New Roman" w:hAnsi="Times New Roman"/>
              </w:rPr>
            </w:pPr>
            <w:r>
              <w:rPr>
                <w:rFonts w:ascii="Times New Roman" w:hAnsi="Times New Roman"/>
              </w:rPr>
              <w:t xml:space="preserve">Ananthagopal </w:t>
            </w:r>
            <w:r>
              <w:rPr>
                <w:rFonts w:ascii="Times New Roman" w:hAnsi="Times New Roman"/>
              </w:rPr>
              <w:br/>
            </w:r>
          </w:p>
        </w:tc>
        <w:tc>
          <w:tcPr>
            <w:tcW w:w="1593" w:type="dxa"/>
            <w:tcBorders>
              <w:left w:val="single" w:sz="8" w:space="0" w:color="000000"/>
              <w:bottom w:val="single" w:sz="8" w:space="0" w:color="000000"/>
            </w:tcBorders>
            <w:vAlign w:val="center"/>
          </w:tcPr>
          <w:p w14:paraId="7E0196F9" w14:textId="77777777" w:rsidR="00CB1FFE" w:rsidRDefault="00CB0926">
            <w:pPr>
              <w:widowControl w:val="0"/>
              <w:jc w:val="center"/>
              <w:rPr>
                <w:rFonts w:ascii="Times New Roman" w:hAnsi="Times New Roman"/>
              </w:rPr>
            </w:pPr>
            <w:r>
              <w:rPr>
                <w:rFonts w:ascii="Times New Roman" w:hAnsi="Times New Roman"/>
              </w:rPr>
              <w:t>VF</w:t>
            </w:r>
          </w:p>
        </w:tc>
        <w:tc>
          <w:tcPr>
            <w:tcW w:w="4055" w:type="dxa"/>
            <w:tcBorders>
              <w:left w:val="single" w:sz="8" w:space="0" w:color="000000"/>
              <w:bottom w:val="single" w:sz="8" w:space="0" w:color="000000"/>
            </w:tcBorders>
            <w:vAlign w:val="center"/>
          </w:tcPr>
          <w:p w14:paraId="1E09D781"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ramanathansk@chola.murugappa.com</w:t>
            </w:r>
            <w:r>
              <w:rPr>
                <w:rFonts w:ascii="Times New Roman" w:hAnsi="Times New Roman"/>
                <w:color w:val="000000"/>
              </w:rPr>
              <w:br/>
              <w:t>alagirisamyR@chola.murugappa.com</w:t>
            </w:r>
          </w:p>
        </w:tc>
        <w:tc>
          <w:tcPr>
            <w:tcW w:w="2341" w:type="dxa"/>
            <w:tcBorders>
              <w:left w:val="single" w:sz="8" w:space="0" w:color="000000"/>
              <w:bottom w:val="single" w:sz="8" w:space="0" w:color="000000"/>
              <w:right w:val="single" w:sz="8" w:space="0" w:color="000000"/>
            </w:tcBorders>
            <w:vAlign w:val="center"/>
          </w:tcPr>
          <w:p w14:paraId="7A9D2BE1"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9789089022</w:t>
            </w:r>
            <w:r>
              <w:rPr>
                <w:rFonts w:ascii="Times New Roman" w:hAnsi="Times New Roman"/>
                <w:color w:val="000000"/>
              </w:rPr>
              <w:br/>
              <w:t>9840992041</w:t>
            </w:r>
          </w:p>
        </w:tc>
      </w:tr>
      <w:tr w:rsidR="00CB1FFE" w14:paraId="74D7C524" w14:textId="77777777">
        <w:trPr>
          <w:trHeight w:val="958"/>
        </w:trPr>
        <w:tc>
          <w:tcPr>
            <w:tcW w:w="1605" w:type="dxa"/>
            <w:tcBorders>
              <w:left w:val="single" w:sz="8" w:space="0" w:color="000000"/>
              <w:bottom w:val="single" w:sz="8" w:space="0" w:color="000000"/>
            </w:tcBorders>
            <w:vAlign w:val="center"/>
          </w:tcPr>
          <w:p w14:paraId="4A90AEB8" w14:textId="77777777" w:rsidR="00CB1FFE" w:rsidRDefault="00CB0926">
            <w:pPr>
              <w:widowControl w:val="0"/>
              <w:jc w:val="center"/>
              <w:rPr>
                <w:rFonts w:ascii="Times New Roman" w:hAnsi="Times New Roman"/>
              </w:rPr>
            </w:pPr>
            <w:r>
              <w:rPr>
                <w:rFonts w:ascii="Times New Roman" w:hAnsi="Times New Roman"/>
                <w:color w:val="1F1F1F"/>
              </w:rPr>
              <w:t>Hari</w:t>
            </w:r>
          </w:p>
          <w:p w14:paraId="2B8B9B7E" w14:textId="77777777" w:rsidR="00CB1FFE" w:rsidRDefault="00CB0926">
            <w:pPr>
              <w:widowControl w:val="0"/>
              <w:jc w:val="center"/>
              <w:rPr>
                <w:rFonts w:ascii="Times New Roman" w:hAnsi="Times New Roman"/>
              </w:rPr>
            </w:pPr>
            <w:r>
              <w:rPr>
                <w:rFonts w:ascii="Times New Roman" w:hAnsi="Times New Roman"/>
                <w:color w:val="1F1F1F"/>
              </w:rPr>
              <w:t>Jatin</w:t>
            </w:r>
            <w:r>
              <w:rPr>
                <w:rFonts w:ascii="Times New Roman" w:hAnsi="Times New Roman"/>
                <w:color w:val="1F1F1F"/>
              </w:rPr>
              <w:br/>
            </w:r>
          </w:p>
        </w:tc>
        <w:tc>
          <w:tcPr>
            <w:tcW w:w="1593" w:type="dxa"/>
            <w:tcBorders>
              <w:left w:val="single" w:sz="8" w:space="0" w:color="000000"/>
              <w:bottom w:val="single" w:sz="8" w:space="0" w:color="000000"/>
            </w:tcBorders>
            <w:vAlign w:val="center"/>
          </w:tcPr>
          <w:p w14:paraId="25D8F1AA" w14:textId="77777777" w:rsidR="00CB1FFE" w:rsidRDefault="00CB0926">
            <w:pPr>
              <w:widowControl w:val="0"/>
              <w:jc w:val="center"/>
              <w:rPr>
                <w:rFonts w:ascii="Times New Roman" w:hAnsi="Times New Roman"/>
              </w:rPr>
            </w:pPr>
            <w:r>
              <w:rPr>
                <w:rFonts w:ascii="Times New Roman" w:hAnsi="Times New Roman"/>
                <w:color w:val="1F1F1F"/>
              </w:rPr>
              <w:t>LAP</w:t>
            </w:r>
          </w:p>
        </w:tc>
        <w:tc>
          <w:tcPr>
            <w:tcW w:w="4055" w:type="dxa"/>
            <w:tcBorders>
              <w:left w:val="single" w:sz="8" w:space="0" w:color="000000"/>
              <w:bottom w:val="single" w:sz="8" w:space="0" w:color="000000"/>
            </w:tcBorders>
            <w:vAlign w:val="center"/>
          </w:tcPr>
          <w:p w14:paraId="0EBBC5C7"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anbarasandp@chola.murugappa.com</w:t>
            </w:r>
          </w:p>
        </w:tc>
        <w:tc>
          <w:tcPr>
            <w:tcW w:w="2341" w:type="dxa"/>
            <w:tcBorders>
              <w:left w:val="single" w:sz="8" w:space="0" w:color="000000"/>
              <w:bottom w:val="single" w:sz="8" w:space="0" w:color="000000"/>
              <w:right w:val="single" w:sz="8" w:space="0" w:color="000000"/>
            </w:tcBorders>
            <w:vAlign w:val="center"/>
          </w:tcPr>
          <w:p w14:paraId="549F0D8D"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9840791967</w:t>
            </w:r>
          </w:p>
        </w:tc>
      </w:tr>
      <w:tr w:rsidR="00CB1FFE" w14:paraId="4F3D6FC3" w14:textId="77777777">
        <w:trPr>
          <w:trHeight w:val="958"/>
        </w:trPr>
        <w:tc>
          <w:tcPr>
            <w:tcW w:w="1605" w:type="dxa"/>
            <w:tcBorders>
              <w:left w:val="single" w:sz="8" w:space="0" w:color="000000"/>
              <w:bottom w:val="single" w:sz="8" w:space="0" w:color="000000"/>
            </w:tcBorders>
            <w:vAlign w:val="center"/>
          </w:tcPr>
          <w:p w14:paraId="14B2FE00" w14:textId="77777777" w:rsidR="00CB1FFE" w:rsidRDefault="00CB0926">
            <w:pPr>
              <w:widowControl w:val="0"/>
              <w:jc w:val="center"/>
              <w:rPr>
                <w:rFonts w:ascii="Times New Roman" w:hAnsi="Times New Roman"/>
              </w:rPr>
            </w:pPr>
            <w:r>
              <w:rPr>
                <w:rFonts w:ascii="Times New Roman" w:hAnsi="Times New Roman"/>
                <w:color w:val="1F1F1F"/>
              </w:rPr>
              <w:t>Janaki</w:t>
            </w:r>
          </w:p>
          <w:p w14:paraId="31C70CA9" w14:textId="77777777" w:rsidR="00CB1FFE" w:rsidRDefault="00CB0926">
            <w:pPr>
              <w:widowControl w:val="0"/>
              <w:jc w:val="center"/>
              <w:rPr>
                <w:rFonts w:ascii="Times New Roman" w:hAnsi="Times New Roman"/>
              </w:rPr>
            </w:pPr>
            <w:r>
              <w:rPr>
                <w:rFonts w:ascii="Times New Roman" w:hAnsi="Times New Roman"/>
                <w:color w:val="1F1F1F"/>
              </w:rPr>
              <w:t>Srini</w:t>
            </w:r>
            <w:r>
              <w:rPr>
                <w:rFonts w:ascii="Times New Roman" w:hAnsi="Times New Roman"/>
                <w:color w:val="1F1F1F"/>
              </w:rPr>
              <w:br/>
            </w:r>
          </w:p>
        </w:tc>
        <w:tc>
          <w:tcPr>
            <w:tcW w:w="1593" w:type="dxa"/>
            <w:tcBorders>
              <w:left w:val="single" w:sz="8" w:space="0" w:color="000000"/>
              <w:bottom w:val="single" w:sz="8" w:space="0" w:color="000000"/>
            </w:tcBorders>
            <w:vAlign w:val="center"/>
          </w:tcPr>
          <w:p w14:paraId="3C3D6DE3" w14:textId="77777777" w:rsidR="00CB1FFE" w:rsidRDefault="00CB0926">
            <w:pPr>
              <w:widowControl w:val="0"/>
              <w:jc w:val="center"/>
              <w:rPr>
                <w:rFonts w:ascii="Times New Roman" w:hAnsi="Times New Roman"/>
              </w:rPr>
            </w:pPr>
            <w:r>
              <w:rPr>
                <w:rFonts w:ascii="Times New Roman" w:hAnsi="Times New Roman"/>
                <w:color w:val="1F1F1F"/>
              </w:rPr>
              <w:t>HL</w:t>
            </w:r>
          </w:p>
        </w:tc>
        <w:tc>
          <w:tcPr>
            <w:tcW w:w="4055" w:type="dxa"/>
            <w:tcBorders>
              <w:left w:val="single" w:sz="8" w:space="0" w:color="000000"/>
              <w:bottom w:val="single" w:sz="8" w:space="0" w:color="000000"/>
            </w:tcBorders>
            <w:vAlign w:val="center"/>
          </w:tcPr>
          <w:p w14:paraId="1BAD63AD"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srinivasanr@chola.murugappa.com</w:t>
            </w:r>
            <w:r>
              <w:rPr>
                <w:rFonts w:ascii="Times New Roman" w:hAnsi="Times New Roman"/>
                <w:color w:val="000000"/>
              </w:rPr>
              <w:br/>
              <w:t>jatinb@chola.murugappa.com</w:t>
            </w:r>
            <w:r>
              <w:rPr>
                <w:rFonts w:ascii="Times New Roman" w:hAnsi="Times New Roman"/>
                <w:color w:val="000000"/>
              </w:rPr>
              <w:br/>
              <w:t>ananthaagopale@chola.murugappa.com</w:t>
            </w:r>
            <w:r>
              <w:rPr>
                <w:rFonts w:ascii="Times New Roman" w:hAnsi="Times New Roman"/>
                <w:color w:val="000000"/>
              </w:rPr>
              <w:br/>
              <w:t>selvakumarp@chola.murugappa.com</w:t>
            </w:r>
            <w:r>
              <w:rPr>
                <w:rFonts w:ascii="Times New Roman" w:hAnsi="Times New Roman"/>
                <w:color w:val="000000"/>
              </w:rPr>
              <w:br/>
              <w:t>snehad@chola.murugappa.com</w:t>
            </w:r>
          </w:p>
        </w:tc>
        <w:tc>
          <w:tcPr>
            <w:tcW w:w="2341" w:type="dxa"/>
            <w:tcBorders>
              <w:left w:val="single" w:sz="8" w:space="0" w:color="000000"/>
              <w:bottom w:val="single" w:sz="8" w:space="0" w:color="000000"/>
              <w:right w:val="single" w:sz="8" w:space="0" w:color="000000"/>
            </w:tcBorders>
            <w:vAlign w:val="center"/>
          </w:tcPr>
          <w:p w14:paraId="65D59EE4"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9940047103</w:t>
            </w:r>
            <w:r>
              <w:rPr>
                <w:rFonts w:ascii="Times New Roman" w:hAnsi="Times New Roman"/>
                <w:color w:val="000000"/>
              </w:rPr>
              <w:br/>
              <w:t>7305076656</w:t>
            </w:r>
            <w:r>
              <w:rPr>
                <w:rFonts w:ascii="Times New Roman" w:hAnsi="Times New Roman"/>
                <w:color w:val="000000"/>
              </w:rPr>
              <w:br/>
              <w:t>9840250027</w:t>
            </w:r>
            <w:r>
              <w:rPr>
                <w:rFonts w:ascii="Times New Roman" w:hAnsi="Times New Roman"/>
                <w:color w:val="000000"/>
              </w:rPr>
              <w:br/>
              <w:t>994341400</w:t>
            </w:r>
            <w:r>
              <w:rPr>
                <w:rFonts w:ascii="Times New Roman" w:hAnsi="Times New Roman"/>
                <w:color w:val="000000"/>
              </w:rPr>
              <w:t>8</w:t>
            </w:r>
            <w:r>
              <w:rPr>
                <w:rFonts w:ascii="Times New Roman" w:hAnsi="Times New Roman"/>
                <w:color w:val="000000"/>
              </w:rPr>
              <w:br/>
              <w:t>8471927012</w:t>
            </w:r>
          </w:p>
        </w:tc>
      </w:tr>
      <w:tr w:rsidR="00CB1FFE" w14:paraId="6E4869F4" w14:textId="77777777">
        <w:trPr>
          <w:trHeight w:val="958"/>
        </w:trPr>
        <w:tc>
          <w:tcPr>
            <w:tcW w:w="1605" w:type="dxa"/>
            <w:tcBorders>
              <w:left w:val="single" w:sz="8" w:space="0" w:color="000000"/>
              <w:bottom w:val="single" w:sz="8" w:space="0" w:color="000000"/>
            </w:tcBorders>
            <w:vAlign w:val="center"/>
          </w:tcPr>
          <w:p w14:paraId="02F56B01" w14:textId="77777777" w:rsidR="00CB1FFE" w:rsidRDefault="00CB0926">
            <w:pPr>
              <w:widowControl w:val="0"/>
              <w:jc w:val="center"/>
              <w:rPr>
                <w:rFonts w:ascii="Times New Roman" w:hAnsi="Times New Roman"/>
              </w:rPr>
            </w:pPr>
            <w:r>
              <w:rPr>
                <w:rFonts w:ascii="Times New Roman" w:hAnsi="Times New Roman"/>
                <w:color w:val="1F1F1F"/>
              </w:rPr>
              <w:t>Selva</w:t>
            </w:r>
          </w:p>
          <w:p w14:paraId="1C16ACB4" w14:textId="77777777" w:rsidR="00CB1FFE" w:rsidRDefault="00CB0926">
            <w:pPr>
              <w:widowControl w:val="0"/>
              <w:jc w:val="center"/>
              <w:rPr>
                <w:rFonts w:ascii="Times New Roman" w:hAnsi="Times New Roman"/>
              </w:rPr>
            </w:pPr>
            <w:r>
              <w:rPr>
                <w:rFonts w:ascii="Times New Roman" w:hAnsi="Times New Roman"/>
                <w:color w:val="1F1F1F"/>
              </w:rPr>
              <w:t xml:space="preserve">Deepak </w:t>
            </w:r>
            <w:proofErr w:type="spellStart"/>
            <w:r>
              <w:rPr>
                <w:rFonts w:ascii="Times New Roman" w:hAnsi="Times New Roman"/>
                <w:color w:val="1F1F1F"/>
              </w:rPr>
              <w:t>Cherukuri</w:t>
            </w:r>
            <w:proofErr w:type="spellEnd"/>
            <w:r>
              <w:rPr>
                <w:rFonts w:ascii="Times New Roman" w:hAnsi="Times New Roman"/>
                <w:color w:val="1F1F1F"/>
              </w:rPr>
              <w:br/>
            </w:r>
          </w:p>
        </w:tc>
        <w:tc>
          <w:tcPr>
            <w:tcW w:w="1593" w:type="dxa"/>
            <w:tcBorders>
              <w:left w:val="single" w:sz="8" w:space="0" w:color="000000"/>
              <w:bottom w:val="single" w:sz="8" w:space="0" w:color="000000"/>
            </w:tcBorders>
            <w:vAlign w:val="center"/>
          </w:tcPr>
          <w:p w14:paraId="2CEC36BB" w14:textId="77777777" w:rsidR="00CB1FFE" w:rsidRDefault="00CB0926">
            <w:pPr>
              <w:widowControl w:val="0"/>
              <w:jc w:val="center"/>
              <w:rPr>
                <w:rFonts w:ascii="Times New Roman" w:hAnsi="Times New Roman"/>
              </w:rPr>
            </w:pPr>
            <w:r>
              <w:rPr>
                <w:rFonts w:ascii="Times New Roman" w:hAnsi="Times New Roman"/>
                <w:color w:val="1F1F1F"/>
              </w:rPr>
              <w:t>SME</w:t>
            </w:r>
          </w:p>
        </w:tc>
        <w:tc>
          <w:tcPr>
            <w:tcW w:w="4055" w:type="dxa"/>
            <w:tcBorders>
              <w:left w:val="single" w:sz="8" w:space="0" w:color="000000"/>
              <w:bottom w:val="single" w:sz="8" w:space="0" w:color="000000"/>
            </w:tcBorders>
            <w:vAlign w:val="center"/>
          </w:tcPr>
          <w:p w14:paraId="7CFC7D65"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anithar@chola.murugappa.com</w:t>
            </w:r>
          </w:p>
        </w:tc>
        <w:tc>
          <w:tcPr>
            <w:tcW w:w="2341" w:type="dxa"/>
            <w:tcBorders>
              <w:left w:val="single" w:sz="8" w:space="0" w:color="000000"/>
              <w:bottom w:val="single" w:sz="8" w:space="0" w:color="000000"/>
              <w:right w:val="single" w:sz="8" w:space="0" w:color="000000"/>
            </w:tcBorders>
            <w:vAlign w:val="center"/>
          </w:tcPr>
          <w:p w14:paraId="7D63873F"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9790922213</w:t>
            </w:r>
          </w:p>
        </w:tc>
      </w:tr>
      <w:tr w:rsidR="00CB1FFE" w14:paraId="1A629B98" w14:textId="77777777">
        <w:trPr>
          <w:trHeight w:val="958"/>
        </w:trPr>
        <w:tc>
          <w:tcPr>
            <w:tcW w:w="1605" w:type="dxa"/>
            <w:tcBorders>
              <w:left w:val="single" w:sz="8" w:space="0" w:color="000000"/>
              <w:bottom w:val="single" w:sz="8" w:space="0" w:color="000000"/>
            </w:tcBorders>
            <w:vAlign w:val="center"/>
          </w:tcPr>
          <w:p w14:paraId="6B15AF66" w14:textId="77777777" w:rsidR="00CB1FFE" w:rsidRDefault="00CB0926">
            <w:pPr>
              <w:widowControl w:val="0"/>
              <w:jc w:val="center"/>
              <w:rPr>
                <w:rFonts w:ascii="Times New Roman" w:hAnsi="Times New Roman"/>
              </w:rPr>
            </w:pPr>
            <w:r>
              <w:rPr>
                <w:rFonts w:ascii="Times New Roman" w:hAnsi="Times New Roman"/>
                <w:color w:val="1F1F1F"/>
              </w:rPr>
              <w:lastRenderedPageBreak/>
              <w:t>Sneha</w:t>
            </w:r>
          </w:p>
          <w:p w14:paraId="39F6BC57" w14:textId="77777777" w:rsidR="00CB1FFE" w:rsidRDefault="00CB0926">
            <w:pPr>
              <w:widowControl w:val="0"/>
              <w:jc w:val="center"/>
              <w:rPr>
                <w:rFonts w:ascii="Times New Roman" w:hAnsi="Times New Roman"/>
              </w:rPr>
            </w:pPr>
            <w:r>
              <w:rPr>
                <w:rFonts w:ascii="Times New Roman" w:hAnsi="Times New Roman"/>
                <w:color w:val="1F1F1F"/>
              </w:rPr>
              <w:t>Rajesh</w:t>
            </w:r>
            <w:r>
              <w:rPr>
                <w:rFonts w:ascii="Times New Roman" w:hAnsi="Times New Roman"/>
                <w:color w:val="1F1F1F"/>
              </w:rPr>
              <w:br/>
            </w:r>
          </w:p>
        </w:tc>
        <w:tc>
          <w:tcPr>
            <w:tcW w:w="1593" w:type="dxa"/>
            <w:tcBorders>
              <w:left w:val="single" w:sz="8" w:space="0" w:color="000000"/>
              <w:bottom w:val="single" w:sz="8" w:space="0" w:color="000000"/>
            </w:tcBorders>
            <w:vAlign w:val="center"/>
          </w:tcPr>
          <w:p w14:paraId="49A418D1" w14:textId="77777777" w:rsidR="00CB1FFE" w:rsidRDefault="00CB0926">
            <w:pPr>
              <w:widowControl w:val="0"/>
              <w:jc w:val="center"/>
              <w:rPr>
                <w:rFonts w:ascii="Times New Roman" w:hAnsi="Times New Roman"/>
              </w:rPr>
            </w:pPr>
            <w:r>
              <w:rPr>
                <w:rFonts w:ascii="Times New Roman" w:hAnsi="Times New Roman"/>
              </w:rPr>
              <w:t>SBPL</w:t>
            </w:r>
          </w:p>
        </w:tc>
        <w:tc>
          <w:tcPr>
            <w:tcW w:w="4055" w:type="dxa"/>
            <w:tcBorders>
              <w:left w:val="single" w:sz="8" w:space="0" w:color="000000"/>
              <w:bottom w:val="single" w:sz="8" w:space="0" w:color="000000"/>
            </w:tcBorders>
            <w:vAlign w:val="center"/>
          </w:tcPr>
          <w:p w14:paraId="3758E125"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anithar@chola.murugappa.com</w:t>
            </w:r>
          </w:p>
        </w:tc>
        <w:tc>
          <w:tcPr>
            <w:tcW w:w="2341" w:type="dxa"/>
            <w:tcBorders>
              <w:left w:val="single" w:sz="8" w:space="0" w:color="000000"/>
              <w:bottom w:val="single" w:sz="8" w:space="0" w:color="000000"/>
              <w:right w:val="single" w:sz="8" w:space="0" w:color="000000"/>
            </w:tcBorders>
            <w:vAlign w:val="center"/>
          </w:tcPr>
          <w:p w14:paraId="67C20C66"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9790922213</w:t>
            </w:r>
          </w:p>
        </w:tc>
      </w:tr>
      <w:tr w:rsidR="00CB1FFE" w14:paraId="538FF7D7" w14:textId="77777777">
        <w:trPr>
          <w:trHeight w:val="958"/>
        </w:trPr>
        <w:tc>
          <w:tcPr>
            <w:tcW w:w="1605" w:type="dxa"/>
            <w:tcBorders>
              <w:left w:val="single" w:sz="8" w:space="0" w:color="000000"/>
              <w:bottom w:val="single" w:sz="8" w:space="0" w:color="000000"/>
            </w:tcBorders>
            <w:vAlign w:val="center"/>
          </w:tcPr>
          <w:p w14:paraId="53F7D755" w14:textId="77777777" w:rsidR="00CB1FFE" w:rsidRDefault="00CB0926">
            <w:pPr>
              <w:widowControl w:val="0"/>
              <w:jc w:val="center"/>
              <w:rPr>
                <w:rFonts w:ascii="Times New Roman" w:hAnsi="Times New Roman"/>
              </w:rPr>
            </w:pPr>
            <w:r>
              <w:rPr>
                <w:rFonts w:ascii="Times New Roman" w:hAnsi="Times New Roman"/>
                <w:color w:val="1F1F1F"/>
              </w:rPr>
              <w:t>Vijay</w:t>
            </w:r>
          </w:p>
          <w:p w14:paraId="660CABCC" w14:textId="77777777" w:rsidR="00CB1FFE" w:rsidRDefault="00CB0926">
            <w:pPr>
              <w:widowControl w:val="0"/>
              <w:jc w:val="center"/>
              <w:rPr>
                <w:rFonts w:ascii="Times New Roman" w:hAnsi="Times New Roman"/>
              </w:rPr>
            </w:pPr>
            <w:r>
              <w:rPr>
                <w:rFonts w:ascii="Times New Roman" w:hAnsi="Times New Roman"/>
                <w:color w:val="1F1F1F"/>
              </w:rPr>
              <w:t xml:space="preserve">Pradeep </w:t>
            </w:r>
            <w:proofErr w:type="spellStart"/>
            <w:r>
              <w:rPr>
                <w:rFonts w:ascii="Times New Roman" w:hAnsi="Times New Roman"/>
                <w:color w:val="1F1F1F"/>
              </w:rPr>
              <w:t>Sivasankaran</w:t>
            </w:r>
            <w:proofErr w:type="spellEnd"/>
          </w:p>
        </w:tc>
        <w:tc>
          <w:tcPr>
            <w:tcW w:w="1593" w:type="dxa"/>
            <w:tcBorders>
              <w:left w:val="single" w:sz="8" w:space="0" w:color="000000"/>
              <w:bottom w:val="single" w:sz="8" w:space="0" w:color="000000"/>
            </w:tcBorders>
            <w:vAlign w:val="center"/>
          </w:tcPr>
          <w:p w14:paraId="0F279BBC" w14:textId="77777777" w:rsidR="00CB1FFE" w:rsidRDefault="00CB0926">
            <w:pPr>
              <w:widowControl w:val="0"/>
              <w:jc w:val="center"/>
              <w:rPr>
                <w:rFonts w:ascii="Times New Roman" w:hAnsi="Times New Roman"/>
              </w:rPr>
            </w:pPr>
            <w:r>
              <w:rPr>
                <w:rFonts w:ascii="Times New Roman" w:hAnsi="Times New Roman"/>
              </w:rPr>
              <w:t>CSEL</w:t>
            </w:r>
          </w:p>
        </w:tc>
        <w:tc>
          <w:tcPr>
            <w:tcW w:w="4055" w:type="dxa"/>
            <w:tcBorders>
              <w:left w:val="single" w:sz="8" w:space="0" w:color="000000"/>
              <w:bottom w:val="single" w:sz="8" w:space="0" w:color="000000"/>
            </w:tcBorders>
            <w:vAlign w:val="center"/>
          </w:tcPr>
          <w:p w14:paraId="7D8E40FA"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thilakj@chola.murugappa.com</w:t>
            </w:r>
            <w:r>
              <w:rPr>
                <w:rFonts w:ascii="Times New Roman" w:hAnsi="Times New Roman"/>
                <w:color w:val="000000"/>
              </w:rPr>
              <w:br/>
              <w:t>mageshe@chola.murugappa.com</w:t>
            </w:r>
          </w:p>
        </w:tc>
        <w:tc>
          <w:tcPr>
            <w:tcW w:w="2341" w:type="dxa"/>
            <w:tcBorders>
              <w:left w:val="single" w:sz="8" w:space="0" w:color="000000"/>
              <w:bottom w:val="single" w:sz="8" w:space="0" w:color="000000"/>
              <w:right w:val="single" w:sz="8" w:space="0" w:color="000000"/>
            </w:tcBorders>
            <w:vAlign w:val="center"/>
          </w:tcPr>
          <w:p w14:paraId="555FB42D"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9445034414</w:t>
            </w:r>
            <w:r>
              <w:rPr>
                <w:rFonts w:ascii="Times New Roman" w:hAnsi="Times New Roman"/>
                <w:color w:val="000000"/>
              </w:rPr>
              <w:br/>
            </w:r>
            <w:r>
              <w:rPr>
                <w:rFonts w:ascii="Times New Roman" w:hAnsi="Times New Roman"/>
                <w:color w:val="000000"/>
              </w:rPr>
              <w:t>9940304007</w:t>
            </w:r>
          </w:p>
        </w:tc>
      </w:tr>
      <w:tr w:rsidR="00CB1FFE" w14:paraId="285084DF" w14:textId="77777777">
        <w:trPr>
          <w:trHeight w:val="958"/>
        </w:trPr>
        <w:tc>
          <w:tcPr>
            <w:tcW w:w="1605" w:type="dxa"/>
            <w:tcBorders>
              <w:left w:val="single" w:sz="8" w:space="0" w:color="000000"/>
              <w:bottom w:val="single" w:sz="8" w:space="0" w:color="000000"/>
            </w:tcBorders>
            <w:vAlign w:val="center"/>
          </w:tcPr>
          <w:p w14:paraId="5523D69C" w14:textId="77777777" w:rsidR="00CB1FFE" w:rsidRDefault="00CB0926">
            <w:pPr>
              <w:pStyle w:val="TableContents"/>
              <w:jc w:val="center"/>
              <w:rPr>
                <w:rFonts w:ascii="Times New Roman" w:hAnsi="Times New Roman"/>
                <w:color w:val="000000"/>
              </w:rPr>
            </w:pPr>
            <w:r>
              <w:rPr>
                <w:rFonts w:ascii="Times New Roman" w:hAnsi="Times New Roman"/>
                <w:color w:val="000000"/>
              </w:rPr>
              <w:t>Anitha R</w:t>
            </w:r>
          </w:p>
        </w:tc>
        <w:tc>
          <w:tcPr>
            <w:tcW w:w="1593" w:type="dxa"/>
            <w:tcBorders>
              <w:left w:val="single" w:sz="8" w:space="0" w:color="000000"/>
              <w:bottom w:val="single" w:sz="8" w:space="0" w:color="000000"/>
            </w:tcBorders>
            <w:vAlign w:val="center"/>
          </w:tcPr>
          <w:p w14:paraId="5AED00E7" w14:textId="77777777" w:rsidR="00CB1FFE" w:rsidRDefault="00CB0926">
            <w:pPr>
              <w:pStyle w:val="TableContents"/>
              <w:jc w:val="center"/>
              <w:rPr>
                <w:rFonts w:ascii="Times New Roman" w:hAnsi="Times New Roman"/>
                <w:color w:val="000000"/>
              </w:rPr>
            </w:pPr>
            <w:r>
              <w:rPr>
                <w:rFonts w:ascii="Times New Roman" w:hAnsi="Times New Roman"/>
                <w:color w:val="000000"/>
              </w:rPr>
              <w:t>HR</w:t>
            </w:r>
          </w:p>
        </w:tc>
        <w:tc>
          <w:tcPr>
            <w:tcW w:w="4055" w:type="dxa"/>
            <w:tcBorders>
              <w:left w:val="single" w:sz="8" w:space="0" w:color="000000"/>
              <w:bottom w:val="single" w:sz="8" w:space="0" w:color="000000"/>
            </w:tcBorders>
            <w:vAlign w:val="center"/>
          </w:tcPr>
          <w:p w14:paraId="51487CC7"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prakashj@chola.murugappa.com</w:t>
            </w:r>
          </w:p>
        </w:tc>
        <w:tc>
          <w:tcPr>
            <w:tcW w:w="2341" w:type="dxa"/>
            <w:tcBorders>
              <w:left w:val="single" w:sz="8" w:space="0" w:color="000000"/>
              <w:bottom w:val="single" w:sz="8" w:space="0" w:color="000000"/>
              <w:right w:val="single" w:sz="8" w:space="0" w:color="000000"/>
            </w:tcBorders>
            <w:vAlign w:val="center"/>
          </w:tcPr>
          <w:p w14:paraId="64E7B67B"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9840026755</w:t>
            </w:r>
          </w:p>
        </w:tc>
      </w:tr>
      <w:tr w:rsidR="00CB1FFE" w14:paraId="326BE9E3" w14:textId="77777777">
        <w:trPr>
          <w:trHeight w:val="958"/>
        </w:trPr>
        <w:tc>
          <w:tcPr>
            <w:tcW w:w="1605" w:type="dxa"/>
            <w:tcBorders>
              <w:left w:val="single" w:sz="8" w:space="0" w:color="000000"/>
              <w:bottom w:val="single" w:sz="8" w:space="0" w:color="000000"/>
            </w:tcBorders>
            <w:vAlign w:val="center"/>
          </w:tcPr>
          <w:p w14:paraId="34061FFA" w14:textId="77777777" w:rsidR="00CB1FFE" w:rsidRDefault="00CB0926">
            <w:pPr>
              <w:pStyle w:val="TableContents"/>
              <w:jc w:val="center"/>
              <w:rPr>
                <w:rFonts w:ascii="Times New Roman" w:hAnsi="Times New Roman"/>
                <w:color w:val="000000"/>
              </w:rPr>
            </w:pPr>
            <w:r>
              <w:rPr>
                <w:rFonts w:ascii="Times New Roman" w:hAnsi="Times New Roman"/>
                <w:color w:val="000000"/>
              </w:rPr>
              <w:t>Thilak J</w:t>
            </w:r>
          </w:p>
          <w:p w14:paraId="6A057FCD" w14:textId="77777777" w:rsidR="00CB1FFE" w:rsidRDefault="00CB0926">
            <w:pPr>
              <w:pStyle w:val="TableContents"/>
              <w:jc w:val="center"/>
              <w:rPr>
                <w:rFonts w:ascii="Times New Roman" w:hAnsi="Times New Roman"/>
                <w:color w:val="000000"/>
              </w:rPr>
            </w:pPr>
            <w:r>
              <w:rPr>
                <w:rFonts w:ascii="Times New Roman" w:hAnsi="Times New Roman"/>
                <w:color w:val="000000"/>
              </w:rPr>
              <w:t>Magesh E</w:t>
            </w:r>
          </w:p>
        </w:tc>
        <w:tc>
          <w:tcPr>
            <w:tcW w:w="1593" w:type="dxa"/>
            <w:tcBorders>
              <w:left w:val="single" w:sz="8" w:space="0" w:color="000000"/>
              <w:bottom w:val="single" w:sz="8" w:space="0" w:color="000000"/>
            </w:tcBorders>
            <w:vAlign w:val="center"/>
          </w:tcPr>
          <w:p w14:paraId="7004CE56" w14:textId="77777777" w:rsidR="00CB1FFE" w:rsidRDefault="00CB0926">
            <w:pPr>
              <w:pStyle w:val="TableContents"/>
              <w:jc w:val="center"/>
              <w:rPr>
                <w:rFonts w:ascii="Times New Roman" w:hAnsi="Times New Roman"/>
                <w:color w:val="000000"/>
              </w:rPr>
            </w:pPr>
            <w:r>
              <w:rPr>
                <w:rFonts w:ascii="Times New Roman" w:hAnsi="Times New Roman"/>
                <w:color w:val="000000"/>
              </w:rPr>
              <w:t>Corporate Legal</w:t>
            </w:r>
          </w:p>
        </w:tc>
        <w:tc>
          <w:tcPr>
            <w:tcW w:w="4055" w:type="dxa"/>
            <w:tcBorders>
              <w:left w:val="single" w:sz="8" w:space="0" w:color="000000"/>
              <w:bottom w:val="single" w:sz="8" w:space="0" w:color="000000"/>
            </w:tcBorders>
            <w:vAlign w:val="center"/>
          </w:tcPr>
          <w:p w14:paraId="036CA48B" w14:textId="5B4B8442" w:rsidR="00CB1FFE" w:rsidRDefault="00742F36">
            <w:pPr>
              <w:pStyle w:val="TableContents"/>
              <w:spacing w:after="283"/>
              <w:jc w:val="center"/>
              <w:rPr>
                <w:rFonts w:ascii="Times New Roman" w:hAnsi="Times New Roman"/>
                <w:color w:val="000000"/>
              </w:rPr>
            </w:pPr>
            <w:ins w:id="46" w:author="Geetha  A-Risk Management-Chennai-HO-CIFCL" w:date="2024-07-05T12:09:00Z">
              <w:r>
                <w:rPr>
                  <w:rFonts w:ascii="Times New Roman" w:hAnsi="Times New Roman"/>
                  <w:color w:val="000000"/>
                </w:rPr>
                <w:t>thilakj@chola.murugappa.com</w:t>
              </w:r>
              <w:r>
                <w:rPr>
                  <w:rFonts w:ascii="Times New Roman" w:hAnsi="Times New Roman"/>
                  <w:color w:val="000000"/>
                </w:rPr>
                <w:br/>
                <w:t>mageshe@chola.murugappa.com</w:t>
              </w:r>
            </w:ins>
            <w:del w:id="47" w:author="Geetha  A-Risk Management-Chennai-HO-CIFCL" w:date="2024-07-05T12:09:00Z">
              <w:r w:rsidR="00CB0926" w:rsidDel="00742F36">
                <w:rPr>
                  <w:rFonts w:ascii="Times New Roman" w:hAnsi="Times New Roman"/>
                  <w:color w:val="000000"/>
                </w:rPr>
                <w:delText>prakashj@chola.murugappa.com</w:delText>
              </w:r>
            </w:del>
          </w:p>
        </w:tc>
        <w:tc>
          <w:tcPr>
            <w:tcW w:w="2341" w:type="dxa"/>
            <w:tcBorders>
              <w:left w:val="single" w:sz="8" w:space="0" w:color="000000"/>
              <w:bottom w:val="single" w:sz="8" w:space="0" w:color="000000"/>
              <w:right w:val="single" w:sz="8" w:space="0" w:color="000000"/>
            </w:tcBorders>
            <w:vAlign w:val="center"/>
          </w:tcPr>
          <w:p w14:paraId="79F1202A"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9840026755</w:t>
            </w:r>
          </w:p>
        </w:tc>
      </w:tr>
      <w:tr w:rsidR="00CB1FFE" w14:paraId="45CE9EBB" w14:textId="77777777">
        <w:trPr>
          <w:trHeight w:val="958"/>
        </w:trPr>
        <w:tc>
          <w:tcPr>
            <w:tcW w:w="1605" w:type="dxa"/>
            <w:tcBorders>
              <w:left w:val="single" w:sz="8" w:space="0" w:color="000000"/>
              <w:bottom w:val="single" w:sz="8" w:space="0" w:color="000000"/>
            </w:tcBorders>
            <w:vAlign w:val="center"/>
          </w:tcPr>
          <w:p w14:paraId="70F88267" w14:textId="77777777" w:rsidR="00CB1FFE" w:rsidRDefault="00CB0926">
            <w:pPr>
              <w:pStyle w:val="TableContents"/>
              <w:jc w:val="center"/>
              <w:rPr>
                <w:rFonts w:ascii="Times New Roman" w:hAnsi="Times New Roman"/>
                <w:color w:val="000000"/>
              </w:rPr>
            </w:pPr>
            <w:r>
              <w:rPr>
                <w:rFonts w:ascii="Times New Roman" w:hAnsi="Times New Roman"/>
                <w:color w:val="000000"/>
              </w:rPr>
              <w:t>Prakash</w:t>
            </w:r>
          </w:p>
        </w:tc>
        <w:tc>
          <w:tcPr>
            <w:tcW w:w="1593" w:type="dxa"/>
            <w:tcBorders>
              <w:left w:val="single" w:sz="8" w:space="0" w:color="000000"/>
              <w:bottom w:val="single" w:sz="8" w:space="0" w:color="000000"/>
            </w:tcBorders>
            <w:vAlign w:val="center"/>
          </w:tcPr>
          <w:p w14:paraId="08AF9A90" w14:textId="77777777" w:rsidR="00CB1FFE" w:rsidRDefault="00CB0926">
            <w:pPr>
              <w:pStyle w:val="TableContents"/>
              <w:jc w:val="center"/>
              <w:rPr>
                <w:rFonts w:ascii="Times New Roman" w:hAnsi="Times New Roman"/>
                <w:color w:val="000000"/>
              </w:rPr>
            </w:pPr>
            <w:r>
              <w:rPr>
                <w:rFonts w:ascii="Times New Roman" w:hAnsi="Times New Roman"/>
                <w:color w:val="000000"/>
              </w:rPr>
              <w:t>ERM with Compliance</w:t>
            </w:r>
          </w:p>
        </w:tc>
        <w:tc>
          <w:tcPr>
            <w:tcW w:w="4055" w:type="dxa"/>
            <w:tcBorders>
              <w:left w:val="single" w:sz="8" w:space="0" w:color="000000"/>
              <w:bottom w:val="single" w:sz="8" w:space="0" w:color="000000"/>
            </w:tcBorders>
            <w:vAlign w:val="center"/>
          </w:tcPr>
          <w:p w14:paraId="53C94494"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prabhuram@chola.murugappa.com</w:t>
            </w:r>
          </w:p>
        </w:tc>
        <w:tc>
          <w:tcPr>
            <w:tcW w:w="2341" w:type="dxa"/>
            <w:tcBorders>
              <w:left w:val="single" w:sz="8" w:space="0" w:color="000000"/>
              <w:bottom w:val="single" w:sz="8" w:space="0" w:color="000000"/>
              <w:right w:val="single" w:sz="8" w:space="0" w:color="000000"/>
            </w:tcBorders>
            <w:vAlign w:val="center"/>
          </w:tcPr>
          <w:p w14:paraId="6B58B96E"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9940344258</w:t>
            </w:r>
          </w:p>
        </w:tc>
      </w:tr>
      <w:tr w:rsidR="00CB1FFE" w14:paraId="50B95D6C" w14:textId="77777777">
        <w:trPr>
          <w:trHeight w:val="958"/>
        </w:trPr>
        <w:tc>
          <w:tcPr>
            <w:tcW w:w="1605" w:type="dxa"/>
            <w:tcBorders>
              <w:left w:val="single" w:sz="8" w:space="0" w:color="000000"/>
              <w:bottom w:val="single" w:sz="8" w:space="0" w:color="000000"/>
            </w:tcBorders>
            <w:vAlign w:val="center"/>
          </w:tcPr>
          <w:p w14:paraId="22AC49D2" w14:textId="77777777" w:rsidR="00CB1FFE" w:rsidRDefault="00CB0926">
            <w:pPr>
              <w:widowControl w:val="0"/>
              <w:jc w:val="center"/>
              <w:rPr>
                <w:rFonts w:ascii="Times New Roman" w:hAnsi="Times New Roman"/>
              </w:rPr>
            </w:pPr>
            <w:r>
              <w:rPr>
                <w:rFonts w:ascii="Times New Roman" w:hAnsi="Times New Roman"/>
              </w:rPr>
              <w:t>Lakshmi Pandian</w:t>
            </w:r>
          </w:p>
        </w:tc>
        <w:tc>
          <w:tcPr>
            <w:tcW w:w="1593" w:type="dxa"/>
            <w:tcBorders>
              <w:left w:val="single" w:sz="8" w:space="0" w:color="000000"/>
              <w:bottom w:val="single" w:sz="8" w:space="0" w:color="000000"/>
            </w:tcBorders>
            <w:vAlign w:val="center"/>
          </w:tcPr>
          <w:p w14:paraId="4698C79E" w14:textId="77777777" w:rsidR="00CB1FFE" w:rsidRDefault="00CB0926">
            <w:pPr>
              <w:widowControl w:val="0"/>
              <w:jc w:val="center"/>
              <w:rPr>
                <w:rFonts w:ascii="Times New Roman" w:hAnsi="Times New Roman"/>
              </w:rPr>
            </w:pPr>
            <w:r>
              <w:rPr>
                <w:rFonts w:ascii="Times New Roman" w:hAnsi="Times New Roman"/>
              </w:rPr>
              <w:t>Ops</w:t>
            </w:r>
          </w:p>
        </w:tc>
        <w:tc>
          <w:tcPr>
            <w:tcW w:w="4055" w:type="dxa"/>
            <w:tcBorders>
              <w:left w:val="single" w:sz="8" w:space="0" w:color="000000"/>
              <w:bottom w:val="single" w:sz="8" w:space="0" w:color="000000"/>
            </w:tcBorders>
            <w:vAlign w:val="center"/>
          </w:tcPr>
          <w:p w14:paraId="6E2ED96E"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lakshmipm@chola.murugappa.com</w:t>
            </w:r>
            <w:r>
              <w:rPr>
                <w:rFonts w:ascii="Times New Roman" w:hAnsi="Times New Roman"/>
                <w:color w:val="000000"/>
              </w:rPr>
              <w:br/>
              <w:t>lavanyasrees@chola.murugappa.com</w:t>
            </w:r>
          </w:p>
        </w:tc>
        <w:tc>
          <w:tcPr>
            <w:tcW w:w="2341" w:type="dxa"/>
            <w:tcBorders>
              <w:left w:val="single" w:sz="8" w:space="0" w:color="000000"/>
              <w:bottom w:val="single" w:sz="8" w:space="0" w:color="000000"/>
              <w:right w:val="single" w:sz="8" w:space="0" w:color="000000"/>
            </w:tcBorders>
            <w:vAlign w:val="center"/>
          </w:tcPr>
          <w:p w14:paraId="1658336B" w14:textId="77777777" w:rsidR="00CB1FFE" w:rsidRDefault="00CB0926">
            <w:pPr>
              <w:pStyle w:val="TableContents"/>
              <w:spacing w:after="283"/>
              <w:jc w:val="center"/>
              <w:rPr>
                <w:rFonts w:ascii="Times New Roman" w:hAnsi="Times New Roman"/>
                <w:color w:val="000000"/>
              </w:rPr>
            </w:pPr>
            <w:r>
              <w:rPr>
                <w:rFonts w:ascii="Times New Roman" w:hAnsi="Times New Roman"/>
                <w:color w:val="000000"/>
              </w:rPr>
              <w:t>7401567271</w:t>
            </w:r>
            <w:r>
              <w:rPr>
                <w:rFonts w:ascii="Times New Roman" w:hAnsi="Times New Roman"/>
                <w:color w:val="000000"/>
              </w:rPr>
              <w:br/>
              <w:t>9940096395</w:t>
            </w:r>
          </w:p>
        </w:tc>
      </w:tr>
    </w:tbl>
    <w:p w14:paraId="7241D1FF" w14:textId="77777777" w:rsidR="00CB1FFE" w:rsidRDefault="00CB1FFE">
      <w:pPr>
        <w:rPr>
          <w:rFonts w:ascii="Times New Roman" w:hAnsi="Times New Roman"/>
          <w:color w:val="1F1F1F"/>
        </w:rPr>
      </w:pPr>
    </w:p>
    <w:p w14:paraId="622214B4" w14:textId="77777777" w:rsidR="00CB1FFE" w:rsidRDefault="00CB0926">
      <w:pPr>
        <w:pStyle w:val="BodyText"/>
        <w:numPr>
          <w:ilvl w:val="0"/>
          <w:numId w:val="3"/>
        </w:numPr>
        <w:spacing w:before="240" w:after="240" w:line="420" w:lineRule="atLeast"/>
        <w:jc w:val="both"/>
      </w:pPr>
      <w:r>
        <w:rPr>
          <w:rStyle w:val="StrongEmphasis"/>
          <w:rFonts w:ascii="Times New Roman" w:hAnsi="Times New Roman"/>
          <w:color w:val="1F1F1F"/>
        </w:rPr>
        <w:t>Deliverables</w:t>
      </w:r>
    </w:p>
    <w:p w14:paraId="50811AFA" w14:textId="77777777" w:rsidR="00CB1FFE" w:rsidRDefault="00CB0926">
      <w:pPr>
        <w:pStyle w:val="BodyText"/>
        <w:spacing w:before="240" w:after="240" w:line="420" w:lineRule="atLeast"/>
        <w:ind w:left="720"/>
        <w:jc w:val="both"/>
        <w:rPr>
          <w:rFonts w:ascii="Times New Roman" w:hAnsi="Times New Roman"/>
        </w:rPr>
      </w:pPr>
      <w:r>
        <w:rPr>
          <w:rFonts w:ascii="Times New Roman" w:hAnsi="Times New Roman"/>
          <w:color w:val="1F1F1F"/>
        </w:rPr>
        <w:t>The BRSR process will produce the following deliverables:</w:t>
      </w:r>
    </w:p>
    <w:p w14:paraId="03F4BDA5" w14:textId="77777777" w:rsidR="00CB1FFE" w:rsidRDefault="00CB0926">
      <w:pPr>
        <w:pStyle w:val="BodyText"/>
        <w:numPr>
          <w:ilvl w:val="0"/>
          <w:numId w:val="7"/>
        </w:numPr>
        <w:tabs>
          <w:tab w:val="left" w:pos="0"/>
        </w:tabs>
        <w:spacing w:after="0" w:line="420" w:lineRule="atLeast"/>
        <w:jc w:val="both"/>
      </w:pPr>
      <w:r>
        <w:rPr>
          <w:rStyle w:val="StrongEmphasis"/>
          <w:rFonts w:ascii="Times New Roman" w:hAnsi="Times New Roman"/>
          <w:color w:val="1F1F1F"/>
        </w:rPr>
        <w:t>Summary Report:</w:t>
      </w:r>
      <w:r>
        <w:rPr>
          <w:rFonts w:ascii="Times New Roman" w:hAnsi="Times New Roman"/>
          <w:color w:val="1F1F1F"/>
        </w:rPr>
        <w:t xml:space="preserve"> A comprehensive report summarizing the company's performance against all nine ESG </w:t>
      </w:r>
      <w:r>
        <w:rPr>
          <w:rFonts w:ascii="Times New Roman" w:hAnsi="Times New Roman"/>
          <w:color w:val="1F1F1F"/>
        </w:rPr>
        <w:t xml:space="preserve">principles, including data analysis, achievements, and any identified areas for improvement. </w:t>
      </w:r>
    </w:p>
    <w:p w14:paraId="5F1C07BB" w14:textId="77777777" w:rsidR="00CB1FFE" w:rsidRDefault="00CB0926">
      <w:pPr>
        <w:pStyle w:val="BodyText"/>
        <w:numPr>
          <w:ilvl w:val="0"/>
          <w:numId w:val="7"/>
        </w:numPr>
        <w:tabs>
          <w:tab w:val="left" w:pos="0"/>
        </w:tabs>
        <w:spacing w:after="0" w:line="420" w:lineRule="atLeast"/>
        <w:jc w:val="both"/>
      </w:pPr>
      <w:r>
        <w:rPr>
          <w:rStyle w:val="StrongEmphasis"/>
          <w:rFonts w:ascii="Times New Roman" w:hAnsi="Times New Roman"/>
          <w:color w:val="1F1F1F"/>
        </w:rPr>
        <w:t>Data Compilation:</w:t>
      </w:r>
      <w:r>
        <w:rPr>
          <w:rFonts w:ascii="Times New Roman" w:hAnsi="Times New Roman"/>
          <w:color w:val="1F1F1F"/>
        </w:rPr>
        <w:t xml:space="preserve"> All collected data from various departments, including relevant KPIs and supporting documentation. </w:t>
      </w:r>
    </w:p>
    <w:p w14:paraId="516171E4" w14:textId="77777777" w:rsidR="00CB1FFE" w:rsidRDefault="00CB0926">
      <w:pPr>
        <w:pStyle w:val="BodyText"/>
        <w:numPr>
          <w:ilvl w:val="0"/>
          <w:numId w:val="7"/>
        </w:numPr>
        <w:tabs>
          <w:tab w:val="left" w:pos="0"/>
        </w:tabs>
        <w:spacing w:after="0" w:line="420" w:lineRule="atLeast"/>
        <w:jc w:val="both"/>
      </w:pPr>
      <w:r>
        <w:rPr>
          <w:rStyle w:val="StrongEmphasis"/>
          <w:rFonts w:ascii="Times New Roman" w:hAnsi="Times New Roman"/>
          <w:color w:val="1F1F1F"/>
        </w:rPr>
        <w:t>Revisions and Recommendations:</w:t>
      </w:r>
      <w:r>
        <w:rPr>
          <w:rStyle w:val="StrongEmphasis"/>
          <w:rFonts w:ascii="Times New Roman" w:hAnsi="Times New Roman"/>
          <w:b w:val="0"/>
          <w:bCs w:val="0"/>
          <w:color w:val="1F1F1F"/>
        </w:rPr>
        <w:t xml:space="preserve"> Proposed revisions to existing policies or initiatives to enhance the company's ESG performance. </w:t>
      </w:r>
    </w:p>
    <w:p w14:paraId="225B1351" w14:textId="77777777" w:rsidR="00CB1FFE" w:rsidRDefault="00CB1FFE">
      <w:pPr>
        <w:pStyle w:val="BodyText"/>
        <w:tabs>
          <w:tab w:val="left" w:pos="0"/>
        </w:tabs>
        <w:spacing w:after="0" w:line="420" w:lineRule="atLeast"/>
        <w:ind w:left="437"/>
        <w:jc w:val="both"/>
        <w:rPr>
          <w:rFonts w:ascii="Times New Roman" w:hAnsi="Times New Roman"/>
          <w:color w:val="1F1F1F"/>
        </w:rPr>
      </w:pPr>
    </w:p>
    <w:p w14:paraId="1B00DBF3" w14:textId="77777777" w:rsidR="00CB1FFE" w:rsidRDefault="00CB0926">
      <w:pPr>
        <w:pStyle w:val="BodyText"/>
        <w:numPr>
          <w:ilvl w:val="0"/>
          <w:numId w:val="3"/>
        </w:numPr>
        <w:spacing w:before="240" w:after="240" w:line="420" w:lineRule="atLeast"/>
        <w:jc w:val="both"/>
      </w:pPr>
      <w:r>
        <w:rPr>
          <w:rStyle w:val="StrongEmphasis"/>
          <w:rFonts w:ascii="Times New Roman" w:hAnsi="Times New Roman"/>
          <w:color w:val="1F1F1F"/>
        </w:rPr>
        <w:t>Timeline</w:t>
      </w:r>
    </w:p>
    <w:p w14:paraId="0B02C4BC" w14:textId="77777777" w:rsidR="00CB1FFE" w:rsidRDefault="00CB0926">
      <w:pPr>
        <w:pStyle w:val="BodyText"/>
        <w:spacing w:before="240" w:after="240" w:line="420" w:lineRule="atLeast"/>
        <w:ind w:left="709"/>
        <w:jc w:val="both"/>
        <w:rPr>
          <w:rFonts w:ascii="Times New Roman" w:hAnsi="Times New Roman"/>
        </w:rPr>
      </w:pPr>
      <w:r>
        <w:rPr>
          <w:rFonts w:ascii="Times New Roman" w:hAnsi="Times New Roman"/>
          <w:color w:val="1F1F1F"/>
        </w:rPr>
        <w:t>The BRSR process for the financial year 2024-2025 will adhere to the following timeline:</w:t>
      </w:r>
    </w:p>
    <w:p w14:paraId="04421068" w14:textId="77777777" w:rsidR="00CB1FFE" w:rsidRDefault="00CB0926">
      <w:pPr>
        <w:pStyle w:val="BodyText"/>
        <w:tabs>
          <w:tab w:val="left" w:pos="0"/>
        </w:tabs>
        <w:spacing w:after="0" w:line="420" w:lineRule="atLeast"/>
        <w:ind w:left="1418"/>
        <w:jc w:val="both"/>
      </w:pPr>
      <w:r>
        <w:rPr>
          <w:rStyle w:val="StrongEmphasis"/>
          <w:rFonts w:ascii="Times New Roman" w:hAnsi="Times New Roman"/>
          <w:b w:val="0"/>
          <w:bCs w:val="0"/>
          <w:color w:val="1F1F1F"/>
        </w:rPr>
        <w:t>[Start Date]:</w:t>
      </w:r>
      <w:r>
        <w:rPr>
          <w:rFonts w:ascii="Times New Roman" w:hAnsi="Times New Roman"/>
          <w:color w:val="1F1F1F"/>
        </w:rPr>
        <w:t xml:space="preserve"> Commencement of data collection and team mee</w:t>
      </w:r>
      <w:r>
        <w:rPr>
          <w:rFonts w:ascii="Times New Roman" w:hAnsi="Times New Roman"/>
          <w:color w:val="1F1F1F"/>
        </w:rPr>
        <w:t xml:space="preserve">tings. </w:t>
      </w:r>
    </w:p>
    <w:p w14:paraId="757C0A6B" w14:textId="77777777" w:rsidR="00CB1FFE" w:rsidRDefault="00CB0926">
      <w:pPr>
        <w:pStyle w:val="BodyText"/>
        <w:tabs>
          <w:tab w:val="left" w:pos="0"/>
        </w:tabs>
        <w:spacing w:after="0" w:line="420" w:lineRule="atLeast"/>
        <w:ind w:left="1418"/>
        <w:jc w:val="both"/>
      </w:pPr>
      <w:r>
        <w:rPr>
          <w:rStyle w:val="StrongEmphasis"/>
          <w:rFonts w:ascii="Times New Roman" w:hAnsi="Times New Roman"/>
          <w:b w:val="0"/>
          <w:bCs w:val="0"/>
          <w:color w:val="1F1F1F"/>
        </w:rPr>
        <w:lastRenderedPageBreak/>
        <w:t>[Midpoint Date]:</w:t>
      </w:r>
      <w:r>
        <w:rPr>
          <w:rFonts w:ascii="Times New Roman" w:hAnsi="Times New Roman"/>
          <w:color w:val="1F1F1F"/>
        </w:rPr>
        <w:t xml:space="preserve"> Interim review of progress and data analysis. </w:t>
      </w:r>
    </w:p>
    <w:p w14:paraId="32A8A442" w14:textId="77777777" w:rsidR="00CB1FFE" w:rsidRDefault="00CB0926">
      <w:pPr>
        <w:pStyle w:val="BodyText"/>
        <w:tabs>
          <w:tab w:val="left" w:pos="0"/>
        </w:tabs>
        <w:spacing w:after="0" w:line="420" w:lineRule="atLeast"/>
        <w:ind w:left="1418"/>
        <w:jc w:val="both"/>
      </w:pPr>
      <w:r>
        <w:rPr>
          <w:rStyle w:val="StrongEmphasis"/>
          <w:rFonts w:ascii="Times New Roman" w:hAnsi="Times New Roman"/>
          <w:b w:val="0"/>
          <w:bCs w:val="0"/>
          <w:color w:val="1F1F1F"/>
        </w:rPr>
        <w:t>[End Date]:</w:t>
      </w:r>
      <w:r>
        <w:rPr>
          <w:rFonts w:ascii="Times New Roman" w:hAnsi="Times New Roman"/>
          <w:color w:val="1F1F1F"/>
        </w:rPr>
        <w:t xml:space="preserve"> Completion of the BRSR report and submission for internal review. </w:t>
      </w:r>
    </w:p>
    <w:p w14:paraId="0AB23559" w14:textId="77777777" w:rsidR="00CB1FFE" w:rsidRDefault="00CB1FFE">
      <w:pPr>
        <w:pStyle w:val="BodyText"/>
        <w:tabs>
          <w:tab w:val="left" w:pos="0"/>
        </w:tabs>
        <w:spacing w:after="0" w:line="420" w:lineRule="atLeast"/>
        <w:ind w:left="437"/>
        <w:jc w:val="both"/>
        <w:rPr>
          <w:rFonts w:ascii="Times New Roman" w:hAnsi="Times New Roman"/>
          <w:color w:val="1F1F1F"/>
        </w:rPr>
      </w:pPr>
    </w:p>
    <w:p w14:paraId="71B541BD" w14:textId="77777777" w:rsidR="00CB1FFE" w:rsidRDefault="00CB0926">
      <w:pPr>
        <w:pStyle w:val="BodyText"/>
        <w:numPr>
          <w:ilvl w:val="0"/>
          <w:numId w:val="3"/>
        </w:numPr>
        <w:spacing w:before="240" w:after="240" w:line="420" w:lineRule="atLeast"/>
        <w:jc w:val="both"/>
      </w:pPr>
      <w:r>
        <w:rPr>
          <w:rStyle w:val="StrongEmphasis"/>
          <w:rFonts w:ascii="Times New Roman" w:hAnsi="Times New Roman"/>
          <w:color w:val="1F1F1F"/>
        </w:rPr>
        <w:t>Approval and Sign-Off</w:t>
      </w:r>
    </w:p>
    <w:p w14:paraId="51A7E885" w14:textId="77777777" w:rsidR="00CB1FFE" w:rsidRDefault="00CB0926">
      <w:pPr>
        <w:pStyle w:val="BodyText"/>
        <w:spacing w:before="240" w:after="240" w:line="420" w:lineRule="atLeast"/>
        <w:ind w:left="720"/>
        <w:jc w:val="both"/>
        <w:rPr>
          <w:rFonts w:ascii="Times New Roman" w:hAnsi="Times New Roman"/>
        </w:rPr>
      </w:pPr>
      <w:r>
        <w:rPr>
          <w:rFonts w:ascii="Times New Roman" w:hAnsi="Times New Roman"/>
          <w:color w:val="1F1F1F"/>
        </w:rPr>
        <w:t>Upon completion, the BRSR report will undergo a thorough review process:</w:t>
      </w:r>
    </w:p>
    <w:p w14:paraId="31900FB5" w14:textId="77777777" w:rsidR="00CB1FFE" w:rsidRDefault="00CB0926">
      <w:pPr>
        <w:pStyle w:val="BodyText"/>
        <w:numPr>
          <w:ilvl w:val="0"/>
          <w:numId w:val="8"/>
        </w:numPr>
        <w:tabs>
          <w:tab w:val="left" w:pos="0"/>
        </w:tabs>
        <w:spacing w:after="0" w:line="420" w:lineRule="atLeast"/>
        <w:jc w:val="both"/>
      </w:pPr>
      <w:r>
        <w:rPr>
          <w:rStyle w:val="StrongEmphasis"/>
          <w:rFonts w:ascii="Times New Roman" w:hAnsi="Times New Roman"/>
          <w:color w:val="1F1F1F"/>
        </w:rPr>
        <w:t xml:space="preserve">Internal </w:t>
      </w:r>
      <w:r>
        <w:rPr>
          <w:rStyle w:val="StrongEmphasis"/>
          <w:rFonts w:ascii="Times New Roman" w:hAnsi="Times New Roman"/>
          <w:color w:val="1F1F1F"/>
        </w:rPr>
        <w:t>Review:</w:t>
      </w:r>
      <w:r>
        <w:rPr>
          <w:rFonts w:ascii="Times New Roman" w:hAnsi="Times New Roman"/>
          <w:color w:val="1F1F1F"/>
        </w:rPr>
        <w:t xml:space="preserve"> The report will be presented to relevant internal stakeholders, such as senior management and the Board of Directors, for their feedback and approval. </w:t>
      </w:r>
    </w:p>
    <w:p w14:paraId="7EB760FA" w14:textId="77777777" w:rsidR="00CB1FFE" w:rsidRDefault="00CB0926">
      <w:pPr>
        <w:pStyle w:val="BodyText"/>
        <w:numPr>
          <w:ilvl w:val="0"/>
          <w:numId w:val="8"/>
        </w:numPr>
        <w:tabs>
          <w:tab w:val="left" w:pos="0"/>
        </w:tabs>
        <w:spacing w:after="0" w:line="420" w:lineRule="atLeast"/>
        <w:jc w:val="both"/>
      </w:pPr>
      <w:r>
        <w:rPr>
          <w:rStyle w:val="StrongEmphasis"/>
          <w:rFonts w:ascii="Times New Roman" w:hAnsi="Times New Roman"/>
          <w:color w:val="1F1F1F"/>
        </w:rPr>
        <w:t>External Review:</w:t>
      </w:r>
      <w:r>
        <w:rPr>
          <w:rFonts w:ascii="Times New Roman" w:hAnsi="Times New Roman"/>
          <w:color w:val="1F1F1F"/>
        </w:rPr>
        <w:t xml:space="preserve"> Depending on SEBI's specific requirements, the report might require an independ</w:t>
      </w:r>
      <w:r>
        <w:rPr>
          <w:rFonts w:ascii="Times New Roman" w:hAnsi="Times New Roman"/>
          <w:color w:val="1F1F1F"/>
        </w:rPr>
        <w:t xml:space="preserve">ent external audit to provide reasonable assurance on the disclosed information. </w:t>
      </w:r>
    </w:p>
    <w:p w14:paraId="5C1048EF" w14:textId="77777777" w:rsidR="00CB1FFE" w:rsidRDefault="00CB1FFE">
      <w:pPr>
        <w:pStyle w:val="BodyText"/>
        <w:tabs>
          <w:tab w:val="left" w:pos="0"/>
        </w:tabs>
        <w:spacing w:after="0" w:line="420" w:lineRule="atLeast"/>
        <w:ind w:left="1418"/>
        <w:jc w:val="both"/>
        <w:rPr>
          <w:rFonts w:ascii="Times New Roman" w:hAnsi="Times New Roman"/>
          <w:color w:val="1F1F1F"/>
        </w:rPr>
      </w:pPr>
    </w:p>
    <w:p w14:paraId="77CAEB3D" w14:textId="77777777" w:rsidR="00CB1FFE" w:rsidRDefault="00CB0926">
      <w:pPr>
        <w:pStyle w:val="BodyText"/>
        <w:spacing w:after="0" w:line="420" w:lineRule="atLeast"/>
        <w:ind w:left="709"/>
        <w:jc w:val="both"/>
      </w:pPr>
      <w:r>
        <w:rPr>
          <w:rStyle w:val="StrongEmphasis"/>
          <w:rFonts w:ascii="Times New Roman" w:hAnsi="Times New Roman"/>
          <w:b w:val="0"/>
          <w:bCs w:val="0"/>
          <w:color w:val="1F1F1F"/>
        </w:rPr>
        <w:t>Revisions will be made based on feedback received during the review process. The final report will be signed off by the designated management representative and submitted to</w:t>
      </w:r>
      <w:r>
        <w:rPr>
          <w:rStyle w:val="StrongEmphasis"/>
          <w:rFonts w:ascii="Times New Roman" w:hAnsi="Times New Roman"/>
          <w:b w:val="0"/>
          <w:bCs w:val="0"/>
          <w:color w:val="1F1F1F"/>
        </w:rPr>
        <w:t xml:space="preserve"> SEBI in accordance with the stipulated deadlines.</w:t>
      </w:r>
    </w:p>
    <w:p w14:paraId="3EAF6B03" w14:textId="77777777" w:rsidR="00CB1FFE" w:rsidRDefault="00CB0926">
      <w:pPr>
        <w:pStyle w:val="BodyText"/>
        <w:numPr>
          <w:ilvl w:val="0"/>
          <w:numId w:val="3"/>
        </w:numPr>
        <w:spacing w:before="240" w:after="240" w:line="420" w:lineRule="atLeast"/>
        <w:jc w:val="both"/>
      </w:pPr>
      <w:r>
        <w:rPr>
          <w:rStyle w:val="StrongEmphasis"/>
          <w:rFonts w:ascii="Times New Roman" w:hAnsi="Times New Roman"/>
          <w:color w:val="1F1F1F"/>
        </w:rPr>
        <w:t>Conclusion</w:t>
      </w:r>
    </w:p>
    <w:p w14:paraId="6AA922A3" w14:textId="371E37D0" w:rsidR="00CB1FFE" w:rsidRDefault="00CB0926">
      <w:pPr>
        <w:pStyle w:val="BodyText"/>
        <w:spacing w:before="240" w:after="240" w:line="420" w:lineRule="atLeast"/>
        <w:ind w:left="709"/>
        <w:jc w:val="both"/>
        <w:rPr>
          <w:ins w:id="48" w:author="Geetha  A-Risk Management-Chennai-HO-CIFCL" w:date="2024-07-05T14:17:00Z"/>
          <w:rFonts w:ascii="Times New Roman" w:hAnsi="Times New Roman"/>
          <w:color w:val="1F1F1F"/>
        </w:rPr>
      </w:pPr>
      <w:r>
        <w:rPr>
          <w:rFonts w:ascii="Times New Roman" w:hAnsi="Times New Roman"/>
          <w:color w:val="1F1F1F"/>
        </w:rPr>
        <w:t xml:space="preserve">This SOP outlines a comprehensive and systematic approach to ensure the successful completion of the BRSR Core reporting for the financial year 2024-2025. By adhering to this process, the </w:t>
      </w:r>
      <w:r>
        <w:rPr>
          <w:rFonts w:ascii="Times New Roman" w:hAnsi="Times New Roman"/>
          <w:color w:val="1F1F1F"/>
        </w:rPr>
        <w:t xml:space="preserve">company can </w:t>
      </w:r>
      <w:proofErr w:type="spellStart"/>
      <w:r>
        <w:rPr>
          <w:rFonts w:ascii="Times New Roman" w:hAnsi="Times New Roman"/>
          <w:color w:val="1F1F1F"/>
        </w:rPr>
        <w:t>fulfill</w:t>
      </w:r>
      <w:proofErr w:type="spellEnd"/>
      <w:r>
        <w:rPr>
          <w:rFonts w:ascii="Times New Roman" w:hAnsi="Times New Roman"/>
          <w:color w:val="1F1F1F"/>
        </w:rPr>
        <w:t xml:space="preserve"> its mandatory reporting obligations to SEBI while demonstrating its commitment to responsible business practices and sustainability.</w:t>
      </w:r>
    </w:p>
    <w:p w14:paraId="1D4FF637" w14:textId="1FA552AE" w:rsidR="0025228E" w:rsidRDefault="0025228E">
      <w:pPr>
        <w:pStyle w:val="BodyText"/>
        <w:spacing w:before="240" w:after="240" w:line="420" w:lineRule="atLeast"/>
        <w:ind w:left="709"/>
        <w:jc w:val="both"/>
        <w:rPr>
          <w:ins w:id="49" w:author="Geetha  A-Risk Management-Chennai-HO-CIFCL" w:date="2024-07-05T14:17:00Z"/>
          <w:rFonts w:ascii="Times New Roman" w:hAnsi="Times New Roman"/>
          <w:color w:val="1F1F1F"/>
        </w:rPr>
      </w:pPr>
    </w:p>
    <w:p w14:paraId="2461A79E" w14:textId="77777777" w:rsidR="0025228E" w:rsidRDefault="0025228E">
      <w:pPr>
        <w:pStyle w:val="BodyText"/>
        <w:spacing w:before="240" w:after="240" w:line="420" w:lineRule="atLeast"/>
        <w:ind w:left="709"/>
        <w:jc w:val="both"/>
        <w:rPr>
          <w:rFonts w:ascii="Times New Roman" w:hAnsi="Times New Roman"/>
        </w:rPr>
      </w:pPr>
    </w:p>
    <w:p w14:paraId="75A2AB2B" w14:textId="77777777" w:rsidR="00CB1FFE" w:rsidRDefault="00CB1FFE">
      <w:pPr>
        <w:pStyle w:val="BodyText"/>
        <w:spacing w:before="240" w:after="240" w:line="420" w:lineRule="atLeast"/>
        <w:ind w:left="1440"/>
        <w:jc w:val="both"/>
        <w:rPr>
          <w:rFonts w:ascii="Times New Roman" w:hAnsi="Times New Roman"/>
        </w:rPr>
      </w:pPr>
    </w:p>
    <w:sectPr w:rsidR="00CB1FFE">
      <w:footerReference w:type="default" r:id="rId13"/>
      <w:pgSz w:w="11906" w:h="16838"/>
      <w:pgMar w:top="1134" w:right="1134" w:bottom="1693" w:left="1134" w:header="0" w:footer="1134"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eetha  A-Risk Management-Chennai-HO-CIFCL" w:date="2024-07-05T11:48:00Z" w:initials="GARMCHC">
    <w:p w14:paraId="011AAC96" w14:textId="77777777" w:rsidR="00F66834" w:rsidRDefault="00F66834" w:rsidP="00F66834">
      <w:pPr>
        <w:pStyle w:val="NormalWeb"/>
        <w:spacing w:before="0" w:beforeAutospacing="0" w:after="0" w:afterAutospacing="0"/>
        <w:rPr>
          <w:rFonts w:ascii="Segoe UI" w:hAnsi="Segoe UI" w:cs="Segoe UI"/>
          <w:sz w:val="30"/>
          <w:szCs w:val="30"/>
        </w:rPr>
      </w:pPr>
      <w:r>
        <w:rPr>
          <w:rStyle w:val="CommentReference"/>
        </w:rPr>
        <w:annotationRef/>
      </w:r>
      <w:r>
        <w:rPr>
          <w:rFonts w:ascii="Segoe UI" w:hAnsi="Segoe UI" w:cs="Segoe UI"/>
          <w:sz w:val="30"/>
          <w:szCs w:val="30"/>
        </w:rPr>
        <w:t>BRSR stands for Business Responsibility and Sustainability Reporting, and it is the new reporting format for listed entities in India, issued by SEBI. It replaces the existing Business Responsibility Report (BRR), which was based on the nine principles of the NGRBC.</w:t>
      </w:r>
    </w:p>
    <w:p w14:paraId="775B9AFB" w14:textId="77777777" w:rsidR="00F66834" w:rsidRDefault="00F66834" w:rsidP="00F66834">
      <w:pPr>
        <w:pStyle w:val="NormalWeb"/>
        <w:spacing w:before="0" w:beforeAutospacing="0" w:after="0" w:afterAutospacing="0"/>
        <w:rPr>
          <w:rFonts w:ascii="Segoe UI" w:hAnsi="Segoe UI" w:cs="Segoe UI"/>
          <w:sz w:val="30"/>
          <w:szCs w:val="30"/>
        </w:rPr>
      </w:pPr>
      <w:r>
        <w:rPr>
          <w:rFonts w:ascii="Segoe UI" w:hAnsi="Segoe UI" w:cs="Segoe UI"/>
          <w:sz w:val="30"/>
          <w:szCs w:val="30"/>
        </w:rPr>
        <w:t>BRSR is designed to provide a comprehensive and holistic view of your ESG performance and impact and to help you communicate it to your stakeholders. It also helps you to demonstrate your contribution to the Sustainable Development Goals (SDGs) and the Paris Agreement on climate change.</w:t>
      </w:r>
    </w:p>
    <w:p w14:paraId="146F1254" w14:textId="10557AA3" w:rsidR="00F66834" w:rsidRDefault="00F66834">
      <w:pPr>
        <w:pStyle w:val="CommentText"/>
      </w:pPr>
    </w:p>
  </w:comment>
  <w:comment w:id="5" w:author="Geetha  A-Risk Management-Chennai-HO-CIFCL" w:date="2024-07-05T11:51:00Z" w:initials="GARMCHC">
    <w:p w14:paraId="419685CF" w14:textId="77777777" w:rsidR="00F66834" w:rsidRDefault="00F66834" w:rsidP="00F66834">
      <w:pPr>
        <w:pStyle w:val="NormalWeb"/>
        <w:spacing w:before="0" w:beforeAutospacing="0" w:after="0" w:afterAutospacing="0"/>
        <w:rPr>
          <w:rFonts w:ascii="Segoe UI" w:hAnsi="Segoe UI" w:cs="Segoe UI"/>
          <w:sz w:val="30"/>
          <w:szCs w:val="30"/>
        </w:rPr>
      </w:pPr>
      <w:r>
        <w:rPr>
          <w:rStyle w:val="CommentReference"/>
        </w:rPr>
        <w:annotationRef/>
      </w:r>
      <w:r>
        <w:rPr>
          <w:rFonts w:ascii="Segoe UI" w:hAnsi="Segoe UI" w:cs="Segoe UI"/>
          <w:sz w:val="30"/>
          <w:szCs w:val="30"/>
        </w:rPr>
        <w:t xml:space="preserve">Scope of work can have the below points: </w:t>
      </w:r>
    </w:p>
    <w:p w14:paraId="555879BF" w14:textId="77777777" w:rsidR="00F66834" w:rsidRDefault="00F66834" w:rsidP="00F66834">
      <w:pPr>
        <w:pStyle w:val="NormalWeb"/>
        <w:spacing w:before="0" w:beforeAutospacing="0" w:after="0" w:afterAutospacing="0"/>
        <w:rPr>
          <w:rFonts w:ascii="Segoe UI" w:hAnsi="Segoe UI" w:cs="Segoe UI"/>
          <w:sz w:val="30"/>
          <w:szCs w:val="30"/>
        </w:rPr>
      </w:pPr>
    </w:p>
    <w:p w14:paraId="6BA92007" w14:textId="469821E0" w:rsidR="00F66834" w:rsidRPr="00F66834" w:rsidRDefault="00F66834" w:rsidP="00F66834">
      <w:pPr>
        <w:pStyle w:val="NormalWeb"/>
        <w:spacing w:before="0" w:beforeAutospacing="0" w:after="0" w:afterAutospacing="0"/>
        <w:rPr>
          <w:rFonts w:ascii="Segoe UI" w:hAnsi="Segoe UI" w:cs="Segoe UI"/>
          <w:sz w:val="30"/>
          <w:szCs w:val="30"/>
        </w:rPr>
      </w:pPr>
      <w:r w:rsidRPr="00F66834">
        <w:rPr>
          <w:rFonts w:ascii="Segoe UI" w:hAnsi="Segoe UI" w:cs="Segoe UI"/>
          <w:sz w:val="30"/>
          <w:szCs w:val="30"/>
        </w:rPr>
        <w:t>BRSR reporting can benefit your business in many ways, such as:</w:t>
      </w:r>
    </w:p>
    <w:p w14:paraId="523EA374" w14:textId="77777777" w:rsidR="00F66834" w:rsidRPr="00F66834" w:rsidRDefault="00F66834" w:rsidP="00F66834">
      <w:pPr>
        <w:numPr>
          <w:ilvl w:val="0"/>
          <w:numId w:val="13"/>
        </w:numPr>
        <w:suppressAutoHyphens w:val="0"/>
        <w:spacing w:before="360" w:after="100" w:afterAutospacing="1"/>
        <w:ind w:left="1200"/>
        <w:rPr>
          <w:rFonts w:ascii="Segoe UI" w:eastAsia="Times New Roman" w:hAnsi="Segoe UI" w:cs="Segoe UI"/>
          <w:kern w:val="0"/>
          <w:sz w:val="30"/>
          <w:szCs w:val="30"/>
          <w:lang w:eastAsia="en-IN" w:bidi="ar-SA"/>
        </w:rPr>
      </w:pPr>
      <w:r w:rsidRPr="00F66834">
        <w:rPr>
          <w:rFonts w:ascii="Segoe UI" w:eastAsia="Times New Roman" w:hAnsi="Segoe UI" w:cs="Segoe UI"/>
          <w:kern w:val="0"/>
          <w:sz w:val="30"/>
          <w:szCs w:val="30"/>
          <w:lang w:eastAsia="en-IN" w:bidi="ar-SA"/>
        </w:rPr>
        <w:t>Improving your ESG performance and reducing your negative impacts</w:t>
      </w:r>
    </w:p>
    <w:p w14:paraId="48117D2B" w14:textId="77777777" w:rsidR="00F66834" w:rsidRPr="00F66834" w:rsidRDefault="00F66834" w:rsidP="00F66834">
      <w:pPr>
        <w:numPr>
          <w:ilvl w:val="0"/>
          <w:numId w:val="13"/>
        </w:numPr>
        <w:suppressAutoHyphens w:val="0"/>
        <w:spacing w:before="360" w:after="100" w:afterAutospacing="1"/>
        <w:ind w:left="1200"/>
        <w:rPr>
          <w:rFonts w:ascii="Segoe UI" w:eastAsia="Times New Roman" w:hAnsi="Segoe UI" w:cs="Segoe UI"/>
          <w:kern w:val="0"/>
          <w:sz w:val="30"/>
          <w:szCs w:val="30"/>
          <w:lang w:eastAsia="en-IN" w:bidi="ar-SA"/>
        </w:rPr>
      </w:pPr>
      <w:r w:rsidRPr="00F66834">
        <w:rPr>
          <w:rFonts w:ascii="Segoe UI" w:eastAsia="Times New Roman" w:hAnsi="Segoe UI" w:cs="Segoe UI"/>
          <w:kern w:val="0"/>
          <w:sz w:val="30"/>
          <w:szCs w:val="30"/>
          <w:lang w:eastAsia="en-IN" w:bidi="ar-SA"/>
        </w:rPr>
        <w:t>Enhancing your reputation and brand value</w:t>
      </w:r>
    </w:p>
    <w:p w14:paraId="61FBC744" w14:textId="77777777" w:rsidR="00F66834" w:rsidRPr="00F66834" w:rsidRDefault="00F66834" w:rsidP="00F66834">
      <w:pPr>
        <w:numPr>
          <w:ilvl w:val="0"/>
          <w:numId w:val="13"/>
        </w:numPr>
        <w:suppressAutoHyphens w:val="0"/>
        <w:spacing w:before="360" w:after="100" w:afterAutospacing="1"/>
        <w:ind w:left="1200"/>
        <w:rPr>
          <w:rFonts w:ascii="Segoe UI" w:eastAsia="Times New Roman" w:hAnsi="Segoe UI" w:cs="Segoe UI"/>
          <w:kern w:val="0"/>
          <w:sz w:val="30"/>
          <w:szCs w:val="30"/>
          <w:lang w:eastAsia="en-IN" w:bidi="ar-SA"/>
        </w:rPr>
      </w:pPr>
      <w:r w:rsidRPr="00F66834">
        <w:rPr>
          <w:rFonts w:ascii="Segoe UI" w:eastAsia="Times New Roman" w:hAnsi="Segoe UI" w:cs="Segoe UI"/>
          <w:kern w:val="0"/>
          <w:sz w:val="30"/>
          <w:szCs w:val="30"/>
          <w:lang w:eastAsia="en-IN" w:bidi="ar-SA"/>
        </w:rPr>
        <w:t>Attracting investors and customers who are interested in ESG issues</w:t>
      </w:r>
    </w:p>
    <w:p w14:paraId="13186415" w14:textId="77777777" w:rsidR="00F66834" w:rsidRPr="00F66834" w:rsidRDefault="00F66834" w:rsidP="00F66834">
      <w:pPr>
        <w:numPr>
          <w:ilvl w:val="0"/>
          <w:numId w:val="13"/>
        </w:numPr>
        <w:suppressAutoHyphens w:val="0"/>
        <w:spacing w:before="360" w:after="100" w:afterAutospacing="1"/>
        <w:ind w:left="1200"/>
        <w:rPr>
          <w:rFonts w:ascii="Segoe UI" w:eastAsia="Times New Roman" w:hAnsi="Segoe UI" w:cs="Segoe UI"/>
          <w:kern w:val="0"/>
          <w:sz w:val="30"/>
          <w:szCs w:val="30"/>
          <w:lang w:eastAsia="en-IN" w:bidi="ar-SA"/>
        </w:rPr>
      </w:pPr>
      <w:r w:rsidRPr="00F66834">
        <w:rPr>
          <w:rFonts w:ascii="Segoe UI" w:eastAsia="Times New Roman" w:hAnsi="Segoe UI" w:cs="Segoe UI"/>
          <w:kern w:val="0"/>
          <w:sz w:val="30"/>
          <w:szCs w:val="30"/>
          <w:lang w:eastAsia="en-IN" w:bidi="ar-SA"/>
        </w:rPr>
        <w:t>Complying with regulatory requirements and avoiding penalties</w:t>
      </w:r>
    </w:p>
    <w:p w14:paraId="29C42E15" w14:textId="77777777" w:rsidR="00F66834" w:rsidRPr="00F66834" w:rsidRDefault="00F66834" w:rsidP="00F66834">
      <w:pPr>
        <w:numPr>
          <w:ilvl w:val="0"/>
          <w:numId w:val="13"/>
        </w:numPr>
        <w:suppressAutoHyphens w:val="0"/>
        <w:spacing w:before="360" w:after="100" w:afterAutospacing="1"/>
        <w:ind w:left="1200"/>
        <w:rPr>
          <w:rFonts w:ascii="Segoe UI" w:eastAsia="Times New Roman" w:hAnsi="Segoe UI" w:cs="Segoe UI"/>
          <w:kern w:val="0"/>
          <w:sz w:val="30"/>
          <w:szCs w:val="30"/>
          <w:lang w:eastAsia="en-IN" w:bidi="ar-SA"/>
        </w:rPr>
      </w:pPr>
      <w:r w:rsidRPr="00F66834">
        <w:rPr>
          <w:rFonts w:ascii="Segoe UI" w:eastAsia="Times New Roman" w:hAnsi="Segoe UI" w:cs="Segoe UI"/>
          <w:kern w:val="0"/>
          <w:sz w:val="30"/>
          <w:szCs w:val="30"/>
          <w:lang w:eastAsia="en-IN" w:bidi="ar-SA"/>
        </w:rPr>
        <w:t>Contributing to the SDGs and the Paris Agreement</w:t>
      </w:r>
    </w:p>
    <w:p w14:paraId="3A4E6A00" w14:textId="662894CC" w:rsidR="00F66834" w:rsidRDefault="00F6683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6F1254" w15:done="0"/>
  <w15:commentEx w15:paraId="3A4E6A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325C0F" w16cex:dateUtc="2024-07-05T06:18:00Z"/>
  <w16cex:commentExtensible w16cex:durableId="2A325CCB" w16cex:dateUtc="2024-07-05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6F1254" w16cid:durableId="2A325C0F"/>
  <w16cid:commentId w16cid:paraId="3A4E6A00" w16cid:durableId="2A325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E7FE0" w14:textId="77777777" w:rsidR="00CB0926" w:rsidRDefault="00CB0926">
      <w:r>
        <w:separator/>
      </w:r>
    </w:p>
  </w:endnote>
  <w:endnote w:type="continuationSeparator" w:id="0">
    <w:p w14:paraId="4BF4D32D" w14:textId="77777777" w:rsidR="00CB0926" w:rsidRDefault="00CB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8FD80" w14:textId="77777777" w:rsidR="00CB1FFE" w:rsidRDefault="00CB0926">
    <w:pPr>
      <w:pStyle w:val="Footer"/>
      <w:jc w:val="right"/>
      <w:rPr>
        <w:rFonts w:ascii="Times New Roman" w:hAnsi="Times New Roman"/>
        <w:i/>
        <w:iCs/>
      </w:rPr>
    </w:pPr>
    <w:r>
      <w:rPr>
        <w:rFonts w:ascii="Times New Roman" w:hAnsi="Times New Roman"/>
        <w:i/>
        <w:iCs/>
      </w:rPr>
      <w:t xml:space="preserve">Page </w:t>
    </w:r>
    <w:r>
      <w:rPr>
        <w:rFonts w:ascii="Times New Roman" w:hAnsi="Times New Roman"/>
        <w:i/>
        <w:iCs/>
      </w:rPr>
      <w:fldChar w:fldCharType="begin"/>
    </w:r>
    <w:r>
      <w:rPr>
        <w:rFonts w:ascii="Times New Roman" w:hAnsi="Times New Roman"/>
        <w:i/>
        <w:iCs/>
      </w:rPr>
      <w:instrText>PAGE</w:instrText>
    </w:r>
    <w:r>
      <w:rPr>
        <w:rFonts w:ascii="Times New Roman" w:hAnsi="Times New Roman"/>
        <w:i/>
        <w:iCs/>
      </w:rPr>
      <w:fldChar w:fldCharType="separate"/>
    </w:r>
    <w:r>
      <w:rPr>
        <w:rFonts w:ascii="Times New Roman" w:hAnsi="Times New Roman"/>
        <w:i/>
        <w:iCs/>
      </w:rPr>
      <w:t>8</w:t>
    </w:r>
    <w:r>
      <w:rPr>
        <w:rFonts w:ascii="Times New Roman" w:hAnsi="Times New Roman"/>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40E50" w14:textId="77777777" w:rsidR="00CB0926" w:rsidRDefault="00CB0926">
      <w:r>
        <w:separator/>
      </w:r>
    </w:p>
  </w:footnote>
  <w:footnote w:type="continuationSeparator" w:id="0">
    <w:p w14:paraId="27F4E417" w14:textId="77777777" w:rsidR="00CB0926" w:rsidRDefault="00CB0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E4B68"/>
    <w:multiLevelType w:val="multilevel"/>
    <w:tmpl w:val="22EC123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EBF41D8"/>
    <w:multiLevelType w:val="multilevel"/>
    <w:tmpl w:val="998E5C5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15:restartNumberingAfterBreak="0">
    <w:nsid w:val="253807DD"/>
    <w:multiLevelType w:val="multilevel"/>
    <w:tmpl w:val="9B08EB66"/>
    <w:lvl w:ilvl="0">
      <w:start w:val="1"/>
      <w:numFmt w:val="lowerLetter"/>
      <w:lvlText w:val="(%1)"/>
      <w:lvlJc w:val="left"/>
      <w:pPr>
        <w:tabs>
          <w:tab w:val="num" w:pos="2520"/>
        </w:tabs>
        <w:ind w:left="2520" w:hanging="360"/>
      </w:pPr>
      <w:rPr>
        <w:rFonts w:ascii="Times New Roman" w:hAnsi="Times New Roman"/>
        <w:b/>
        <w:bCs/>
        <w:sz w:val="24"/>
        <w:szCs w:val="24"/>
      </w:rPr>
    </w:lvl>
    <w:lvl w:ilvl="1">
      <w:start w:val="1"/>
      <w:numFmt w:val="bullet"/>
      <w:lvlText w:val="◦"/>
      <w:lvlJc w:val="left"/>
      <w:pPr>
        <w:tabs>
          <w:tab w:val="num" w:pos="2880"/>
        </w:tabs>
        <w:ind w:left="2880" w:hanging="360"/>
      </w:pPr>
      <w:rPr>
        <w:rFonts w:ascii="OpenSymbol" w:hAnsi="OpenSymbol" w:cs="OpenSymbol" w:hint="default"/>
      </w:rPr>
    </w:lvl>
    <w:lvl w:ilvl="2">
      <w:start w:val="1"/>
      <w:numFmt w:val="bullet"/>
      <w:lvlText w:val="▪"/>
      <w:lvlJc w:val="left"/>
      <w:pPr>
        <w:tabs>
          <w:tab w:val="num" w:pos="3240"/>
        </w:tabs>
        <w:ind w:left="3240" w:hanging="360"/>
      </w:pPr>
      <w:rPr>
        <w:rFonts w:ascii="OpenSymbol" w:hAnsi="OpenSymbol" w:cs="OpenSymbol"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
      <w:lvlJc w:val="left"/>
      <w:pPr>
        <w:tabs>
          <w:tab w:val="num" w:pos="3960"/>
        </w:tabs>
        <w:ind w:left="3960" w:hanging="360"/>
      </w:pPr>
      <w:rPr>
        <w:rFonts w:ascii="OpenSymbol" w:hAnsi="OpenSymbol" w:cs="OpenSymbol" w:hint="default"/>
      </w:rPr>
    </w:lvl>
    <w:lvl w:ilvl="5">
      <w:start w:val="1"/>
      <w:numFmt w:val="bullet"/>
      <w:lvlText w:val="▪"/>
      <w:lvlJc w:val="left"/>
      <w:pPr>
        <w:tabs>
          <w:tab w:val="num" w:pos="4320"/>
        </w:tabs>
        <w:ind w:left="4320" w:hanging="360"/>
      </w:pPr>
      <w:rPr>
        <w:rFonts w:ascii="OpenSymbol" w:hAnsi="OpenSymbol" w:cs="OpenSymbol"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
      <w:lvlJc w:val="left"/>
      <w:pPr>
        <w:tabs>
          <w:tab w:val="num" w:pos="5040"/>
        </w:tabs>
        <w:ind w:left="5040" w:hanging="360"/>
      </w:pPr>
      <w:rPr>
        <w:rFonts w:ascii="OpenSymbol" w:hAnsi="OpenSymbol" w:cs="OpenSymbol" w:hint="default"/>
      </w:rPr>
    </w:lvl>
    <w:lvl w:ilvl="8">
      <w:start w:val="1"/>
      <w:numFmt w:val="bullet"/>
      <w:lvlText w:val="▪"/>
      <w:lvlJc w:val="left"/>
      <w:pPr>
        <w:tabs>
          <w:tab w:val="num" w:pos="5400"/>
        </w:tabs>
        <w:ind w:left="5400" w:hanging="360"/>
      </w:pPr>
      <w:rPr>
        <w:rFonts w:ascii="OpenSymbol" w:hAnsi="OpenSymbol" w:cs="OpenSymbol" w:hint="default"/>
      </w:rPr>
    </w:lvl>
  </w:abstractNum>
  <w:abstractNum w:abstractNumId="3" w15:restartNumberingAfterBreak="0">
    <w:nsid w:val="353C79EC"/>
    <w:multiLevelType w:val="multilevel"/>
    <w:tmpl w:val="30FA337A"/>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4" w15:restartNumberingAfterBreak="0">
    <w:nsid w:val="41214C3C"/>
    <w:multiLevelType w:val="multilevel"/>
    <w:tmpl w:val="AE5208D4"/>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2771101"/>
    <w:multiLevelType w:val="multilevel"/>
    <w:tmpl w:val="2BFE2202"/>
    <w:lvl w:ilvl="0">
      <w:start w:val="1"/>
      <w:numFmt w:val="bullet"/>
      <w:lvlText w:val=""/>
      <w:lvlJc w:val="left"/>
      <w:pPr>
        <w:tabs>
          <w:tab w:val="num" w:pos="77"/>
        </w:tabs>
        <w:ind w:left="77" w:hanging="360"/>
      </w:pPr>
      <w:rPr>
        <w:rFonts w:ascii="Symbol" w:hAnsi="Symbol" w:cs="Symbol" w:hint="default"/>
      </w:rPr>
    </w:lvl>
    <w:lvl w:ilvl="1">
      <w:start w:val="1"/>
      <w:numFmt w:val="bullet"/>
      <w:lvlText w:val="◦"/>
      <w:lvlJc w:val="left"/>
      <w:pPr>
        <w:tabs>
          <w:tab w:val="num" w:pos="437"/>
        </w:tabs>
        <w:ind w:left="437" w:hanging="360"/>
      </w:pPr>
      <w:rPr>
        <w:rFonts w:ascii="OpenSymbol" w:hAnsi="OpenSymbol" w:cs="OpenSymbol" w:hint="default"/>
      </w:rPr>
    </w:lvl>
    <w:lvl w:ilvl="2">
      <w:start w:val="1"/>
      <w:numFmt w:val="bullet"/>
      <w:lvlText w:val="▪"/>
      <w:lvlJc w:val="left"/>
      <w:pPr>
        <w:tabs>
          <w:tab w:val="num" w:pos="797"/>
        </w:tabs>
        <w:ind w:left="797" w:hanging="360"/>
      </w:pPr>
      <w:rPr>
        <w:rFonts w:ascii="OpenSymbol" w:hAnsi="OpenSymbol" w:cs="OpenSymbol" w:hint="default"/>
      </w:rPr>
    </w:lvl>
    <w:lvl w:ilvl="3">
      <w:start w:val="1"/>
      <w:numFmt w:val="bullet"/>
      <w:lvlText w:val=""/>
      <w:lvlJc w:val="left"/>
      <w:pPr>
        <w:tabs>
          <w:tab w:val="num" w:pos="1157"/>
        </w:tabs>
        <w:ind w:left="1157" w:hanging="360"/>
      </w:pPr>
      <w:rPr>
        <w:rFonts w:ascii="Symbol" w:hAnsi="Symbol" w:cs="Symbol" w:hint="default"/>
      </w:rPr>
    </w:lvl>
    <w:lvl w:ilvl="4">
      <w:start w:val="1"/>
      <w:numFmt w:val="bullet"/>
      <w:lvlText w:val="◦"/>
      <w:lvlJc w:val="left"/>
      <w:pPr>
        <w:tabs>
          <w:tab w:val="num" w:pos="1517"/>
        </w:tabs>
        <w:ind w:left="1517" w:hanging="360"/>
      </w:pPr>
      <w:rPr>
        <w:rFonts w:ascii="OpenSymbol" w:hAnsi="OpenSymbol" w:cs="OpenSymbol" w:hint="default"/>
      </w:rPr>
    </w:lvl>
    <w:lvl w:ilvl="5">
      <w:start w:val="1"/>
      <w:numFmt w:val="bullet"/>
      <w:lvlText w:val="▪"/>
      <w:lvlJc w:val="left"/>
      <w:pPr>
        <w:tabs>
          <w:tab w:val="num" w:pos="1877"/>
        </w:tabs>
        <w:ind w:left="1877" w:hanging="360"/>
      </w:pPr>
      <w:rPr>
        <w:rFonts w:ascii="OpenSymbol" w:hAnsi="OpenSymbol" w:cs="OpenSymbol" w:hint="default"/>
      </w:rPr>
    </w:lvl>
    <w:lvl w:ilvl="6">
      <w:start w:val="1"/>
      <w:numFmt w:val="bullet"/>
      <w:lvlText w:val=""/>
      <w:lvlJc w:val="left"/>
      <w:pPr>
        <w:tabs>
          <w:tab w:val="num" w:pos="2237"/>
        </w:tabs>
        <w:ind w:left="2237" w:hanging="360"/>
      </w:pPr>
      <w:rPr>
        <w:rFonts w:ascii="Symbol" w:hAnsi="Symbol" w:cs="Symbol" w:hint="default"/>
      </w:rPr>
    </w:lvl>
    <w:lvl w:ilvl="7">
      <w:start w:val="1"/>
      <w:numFmt w:val="bullet"/>
      <w:lvlText w:val="◦"/>
      <w:lvlJc w:val="left"/>
      <w:pPr>
        <w:tabs>
          <w:tab w:val="num" w:pos="2597"/>
        </w:tabs>
        <w:ind w:left="2597" w:hanging="360"/>
      </w:pPr>
      <w:rPr>
        <w:rFonts w:ascii="OpenSymbol" w:hAnsi="OpenSymbol" w:cs="OpenSymbol" w:hint="default"/>
      </w:rPr>
    </w:lvl>
    <w:lvl w:ilvl="8">
      <w:start w:val="1"/>
      <w:numFmt w:val="bullet"/>
      <w:lvlText w:val="▪"/>
      <w:lvlJc w:val="left"/>
      <w:pPr>
        <w:tabs>
          <w:tab w:val="num" w:pos="2957"/>
        </w:tabs>
        <w:ind w:left="2957" w:hanging="360"/>
      </w:pPr>
      <w:rPr>
        <w:rFonts w:ascii="OpenSymbol" w:hAnsi="OpenSymbol" w:cs="OpenSymbol" w:hint="default"/>
      </w:rPr>
    </w:lvl>
  </w:abstractNum>
  <w:abstractNum w:abstractNumId="6" w15:restartNumberingAfterBreak="0">
    <w:nsid w:val="44220850"/>
    <w:multiLevelType w:val="multilevel"/>
    <w:tmpl w:val="2C8C51CE"/>
    <w:lvl w:ilvl="0">
      <w:start w:val="1"/>
      <w:numFmt w:val="decimal"/>
      <w:lvlText w:val="%1."/>
      <w:lvlJc w:val="left"/>
      <w:pPr>
        <w:tabs>
          <w:tab w:val="num" w:pos="720"/>
        </w:tabs>
        <w:ind w:left="720" w:hanging="360"/>
      </w:pPr>
      <w:rPr>
        <w:rFonts w:ascii="Times New Roman" w:hAnsi="Times New Roman"/>
        <w:b/>
        <w:bCs/>
        <w:sz w:val="24"/>
        <w:szCs w:val="24"/>
      </w:rPr>
    </w:lvl>
    <w:lvl w:ilvl="1">
      <w:start w:val="1"/>
      <w:numFmt w:val="decimal"/>
      <w:lvlText w:val="%2."/>
      <w:lvlJc w:val="left"/>
      <w:pPr>
        <w:tabs>
          <w:tab w:val="num" w:pos="1080"/>
        </w:tabs>
        <w:ind w:left="1080" w:hanging="360"/>
      </w:pPr>
      <w:rPr>
        <w:rFonts w:ascii="Times New Roman" w:hAnsi="Times New Roman"/>
        <w:b/>
        <w:bCs/>
        <w:sz w:val="24"/>
        <w:szCs w:val="24"/>
      </w:rPr>
    </w:lvl>
    <w:lvl w:ilvl="2">
      <w:start w:val="1"/>
      <w:numFmt w:val="decimal"/>
      <w:lvlText w:val="%3."/>
      <w:lvlJc w:val="left"/>
      <w:pPr>
        <w:tabs>
          <w:tab w:val="num" w:pos="1440"/>
        </w:tabs>
        <w:ind w:left="1440" w:hanging="360"/>
      </w:pPr>
      <w:rPr>
        <w:rFonts w:ascii="Times New Roman" w:hAnsi="Times New Roman"/>
        <w:b/>
        <w:bCs/>
        <w:sz w:val="24"/>
        <w:szCs w:val="24"/>
      </w:rPr>
    </w:lvl>
    <w:lvl w:ilvl="3">
      <w:start w:val="1"/>
      <w:numFmt w:val="decimal"/>
      <w:lvlText w:val="%4."/>
      <w:lvlJc w:val="left"/>
      <w:pPr>
        <w:tabs>
          <w:tab w:val="num" w:pos="1800"/>
        </w:tabs>
        <w:ind w:left="1800" w:hanging="360"/>
      </w:pPr>
      <w:rPr>
        <w:rFonts w:ascii="Times New Roman" w:hAnsi="Times New Roman"/>
        <w:b/>
        <w:bCs/>
        <w:sz w:val="24"/>
        <w:szCs w:val="24"/>
      </w:rPr>
    </w:lvl>
    <w:lvl w:ilvl="4">
      <w:start w:val="1"/>
      <w:numFmt w:val="decimal"/>
      <w:lvlText w:val="%5."/>
      <w:lvlJc w:val="left"/>
      <w:pPr>
        <w:tabs>
          <w:tab w:val="num" w:pos="2160"/>
        </w:tabs>
        <w:ind w:left="2160" w:hanging="360"/>
      </w:pPr>
      <w:rPr>
        <w:rFonts w:ascii="Times New Roman" w:hAnsi="Times New Roman"/>
        <w:b/>
        <w:bCs/>
        <w:sz w:val="24"/>
        <w:szCs w:val="24"/>
      </w:rPr>
    </w:lvl>
    <w:lvl w:ilvl="5">
      <w:start w:val="1"/>
      <w:numFmt w:val="decimal"/>
      <w:lvlText w:val="%6."/>
      <w:lvlJc w:val="left"/>
      <w:pPr>
        <w:tabs>
          <w:tab w:val="num" w:pos="2520"/>
        </w:tabs>
        <w:ind w:left="2520" w:hanging="360"/>
      </w:pPr>
      <w:rPr>
        <w:rFonts w:ascii="Times New Roman" w:hAnsi="Times New Roman"/>
        <w:b/>
        <w:bCs/>
        <w:sz w:val="24"/>
        <w:szCs w:val="24"/>
      </w:rPr>
    </w:lvl>
    <w:lvl w:ilvl="6">
      <w:start w:val="1"/>
      <w:numFmt w:val="decimal"/>
      <w:lvlText w:val="%7."/>
      <w:lvlJc w:val="left"/>
      <w:pPr>
        <w:tabs>
          <w:tab w:val="num" w:pos="2880"/>
        </w:tabs>
        <w:ind w:left="2880" w:hanging="360"/>
      </w:pPr>
      <w:rPr>
        <w:rFonts w:ascii="Times New Roman" w:hAnsi="Times New Roman"/>
        <w:b/>
        <w:bCs/>
        <w:sz w:val="24"/>
        <w:szCs w:val="24"/>
      </w:rPr>
    </w:lvl>
    <w:lvl w:ilvl="7">
      <w:start w:val="1"/>
      <w:numFmt w:val="decimal"/>
      <w:lvlText w:val="%8."/>
      <w:lvlJc w:val="left"/>
      <w:pPr>
        <w:tabs>
          <w:tab w:val="num" w:pos="3240"/>
        </w:tabs>
        <w:ind w:left="3240" w:hanging="360"/>
      </w:pPr>
      <w:rPr>
        <w:rFonts w:ascii="Times New Roman" w:hAnsi="Times New Roman"/>
        <w:b/>
        <w:bCs/>
        <w:sz w:val="24"/>
        <w:szCs w:val="24"/>
      </w:rPr>
    </w:lvl>
    <w:lvl w:ilvl="8">
      <w:start w:val="1"/>
      <w:numFmt w:val="decimal"/>
      <w:lvlText w:val="%9."/>
      <w:lvlJc w:val="left"/>
      <w:pPr>
        <w:tabs>
          <w:tab w:val="num" w:pos="3600"/>
        </w:tabs>
        <w:ind w:left="3600" w:hanging="360"/>
      </w:pPr>
      <w:rPr>
        <w:rFonts w:ascii="Times New Roman" w:hAnsi="Times New Roman"/>
        <w:b/>
        <w:bCs/>
        <w:sz w:val="24"/>
        <w:szCs w:val="24"/>
      </w:rPr>
    </w:lvl>
  </w:abstractNum>
  <w:abstractNum w:abstractNumId="7" w15:restartNumberingAfterBreak="0">
    <w:nsid w:val="48D67285"/>
    <w:multiLevelType w:val="multilevel"/>
    <w:tmpl w:val="71DA17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88D71ED"/>
    <w:multiLevelType w:val="multilevel"/>
    <w:tmpl w:val="D150A6E8"/>
    <w:lvl w:ilvl="0">
      <w:start w:val="1"/>
      <w:numFmt w:val="bullet"/>
      <w:lvlText w:val=""/>
      <w:lvlJc w:val="left"/>
      <w:pPr>
        <w:tabs>
          <w:tab w:val="num" w:pos="77"/>
        </w:tabs>
        <w:ind w:left="77" w:hanging="360"/>
      </w:pPr>
      <w:rPr>
        <w:rFonts w:ascii="Symbol" w:hAnsi="Symbol" w:cs="Symbol" w:hint="default"/>
      </w:rPr>
    </w:lvl>
    <w:lvl w:ilvl="1">
      <w:start w:val="1"/>
      <w:numFmt w:val="bullet"/>
      <w:lvlText w:val="◦"/>
      <w:lvlJc w:val="left"/>
      <w:pPr>
        <w:tabs>
          <w:tab w:val="num" w:pos="437"/>
        </w:tabs>
        <w:ind w:left="437" w:hanging="360"/>
      </w:pPr>
      <w:rPr>
        <w:rFonts w:ascii="OpenSymbol" w:hAnsi="OpenSymbol" w:cs="OpenSymbol" w:hint="default"/>
      </w:rPr>
    </w:lvl>
    <w:lvl w:ilvl="2">
      <w:start w:val="1"/>
      <w:numFmt w:val="bullet"/>
      <w:lvlText w:val="▪"/>
      <w:lvlJc w:val="left"/>
      <w:pPr>
        <w:tabs>
          <w:tab w:val="num" w:pos="797"/>
        </w:tabs>
        <w:ind w:left="797" w:hanging="360"/>
      </w:pPr>
      <w:rPr>
        <w:rFonts w:ascii="OpenSymbol" w:hAnsi="OpenSymbol" w:cs="OpenSymbol" w:hint="default"/>
      </w:rPr>
    </w:lvl>
    <w:lvl w:ilvl="3">
      <w:start w:val="1"/>
      <w:numFmt w:val="bullet"/>
      <w:lvlText w:val=""/>
      <w:lvlJc w:val="left"/>
      <w:pPr>
        <w:tabs>
          <w:tab w:val="num" w:pos="1157"/>
        </w:tabs>
        <w:ind w:left="1157" w:hanging="360"/>
      </w:pPr>
      <w:rPr>
        <w:rFonts w:ascii="Symbol" w:hAnsi="Symbol" w:cs="Symbol" w:hint="default"/>
      </w:rPr>
    </w:lvl>
    <w:lvl w:ilvl="4">
      <w:start w:val="1"/>
      <w:numFmt w:val="bullet"/>
      <w:lvlText w:val="◦"/>
      <w:lvlJc w:val="left"/>
      <w:pPr>
        <w:tabs>
          <w:tab w:val="num" w:pos="1517"/>
        </w:tabs>
        <w:ind w:left="1517" w:hanging="360"/>
      </w:pPr>
      <w:rPr>
        <w:rFonts w:ascii="OpenSymbol" w:hAnsi="OpenSymbol" w:cs="OpenSymbol" w:hint="default"/>
      </w:rPr>
    </w:lvl>
    <w:lvl w:ilvl="5">
      <w:start w:val="1"/>
      <w:numFmt w:val="bullet"/>
      <w:lvlText w:val="▪"/>
      <w:lvlJc w:val="left"/>
      <w:pPr>
        <w:tabs>
          <w:tab w:val="num" w:pos="1877"/>
        </w:tabs>
        <w:ind w:left="1877" w:hanging="360"/>
      </w:pPr>
      <w:rPr>
        <w:rFonts w:ascii="OpenSymbol" w:hAnsi="OpenSymbol" w:cs="OpenSymbol" w:hint="default"/>
      </w:rPr>
    </w:lvl>
    <w:lvl w:ilvl="6">
      <w:start w:val="1"/>
      <w:numFmt w:val="bullet"/>
      <w:lvlText w:val=""/>
      <w:lvlJc w:val="left"/>
      <w:pPr>
        <w:tabs>
          <w:tab w:val="num" w:pos="2237"/>
        </w:tabs>
        <w:ind w:left="2237" w:hanging="360"/>
      </w:pPr>
      <w:rPr>
        <w:rFonts w:ascii="Symbol" w:hAnsi="Symbol" w:cs="Symbol" w:hint="default"/>
      </w:rPr>
    </w:lvl>
    <w:lvl w:ilvl="7">
      <w:start w:val="1"/>
      <w:numFmt w:val="bullet"/>
      <w:lvlText w:val="◦"/>
      <w:lvlJc w:val="left"/>
      <w:pPr>
        <w:tabs>
          <w:tab w:val="num" w:pos="2597"/>
        </w:tabs>
        <w:ind w:left="2597" w:hanging="360"/>
      </w:pPr>
      <w:rPr>
        <w:rFonts w:ascii="OpenSymbol" w:hAnsi="OpenSymbol" w:cs="OpenSymbol" w:hint="default"/>
      </w:rPr>
    </w:lvl>
    <w:lvl w:ilvl="8">
      <w:start w:val="1"/>
      <w:numFmt w:val="bullet"/>
      <w:lvlText w:val="▪"/>
      <w:lvlJc w:val="left"/>
      <w:pPr>
        <w:tabs>
          <w:tab w:val="num" w:pos="2957"/>
        </w:tabs>
        <w:ind w:left="2957" w:hanging="360"/>
      </w:pPr>
      <w:rPr>
        <w:rFonts w:ascii="OpenSymbol" w:hAnsi="OpenSymbol" w:cs="OpenSymbol" w:hint="default"/>
      </w:rPr>
    </w:lvl>
  </w:abstractNum>
  <w:abstractNum w:abstractNumId="9" w15:restartNumberingAfterBreak="0">
    <w:nsid w:val="5C4C2C6B"/>
    <w:multiLevelType w:val="multilevel"/>
    <w:tmpl w:val="805EFC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58E1905"/>
    <w:multiLevelType w:val="multilevel"/>
    <w:tmpl w:val="1AA472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631047A"/>
    <w:multiLevelType w:val="multilevel"/>
    <w:tmpl w:val="CF88208A"/>
    <w:lvl w:ilvl="0">
      <w:start w:val="1"/>
      <w:numFmt w:val="lowerRoman"/>
      <w:lvlText w:val="%1."/>
      <w:lvlJc w:val="left"/>
      <w:pPr>
        <w:tabs>
          <w:tab w:val="num" w:pos="720"/>
        </w:tabs>
        <w:ind w:left="720" w:hanging="360"/>
      </w:pPr>
      <w:rPr>
        <w:rFonts w:ascii="Times New Roman" w:hAnsi="Times New Roman"/>
        <w:b/>
        <w:bCs/>
        <w:sz w:val="24"/>
        <w:szCs w:val="24"/>
      </w:rPr>
    </w:lvl>
    <w:lvl w:ilvl="1">
      <w:start w:val="1"/>
      <w:numFmt w:val="lowerRoman"/>
      <w:lvlText w:val="%2."/>
      <w:lvlJc w:val="left"/>
      <w:pPr>
        <w:tabs>
          <w:tab w:val="num" w:pos="1080"/>
        </w:tabs>
        <w:ind w:left="1080" w:hanging="360"/>
      </w:pPr>
      <w:rPr>
        <w:rFonts w:ascii="Times New Roman" w:hAnsi="Times New Roman"/>
        <w:b/>
        <w:bCs/>
        <w:sz w:val="24"/>
        <w:szCs w:val="24"/>
      </w:rPr>
    </w:lvl>
    <w:lvl w:ilvl="2">
      <w:start w:val="1"/>
      <w:numFmt w:val="lowerRoman"/>
      <w:lvlText w:val="%3."/>
      <w:lvlJc w:val="left"/>
      <w:pPr>
        <w:tabs>
          <w:tab w:val="num" w:pos="1440"/>
        </w:tabs>
        <w:ind w:left="1440" w:hanging="360"/>
      </w:pPr>
      <w:rPr>
        <w:rFonts w:ascii="Times New Roman" w:hAnsi="Times New Roman"/>
        <w:b/>
        <w:bCs/>
        <w:sz w:val="24"/>
        <w:szCs w:val="24"/>
      </w:rPr>
    </w:lvl>
    <w:lvl w:ilvl="3">
      <w:start w:val="1"/>
      <w:numFmt w:val="lowerRoman"/>
      <w:lvlText w:val="%4."/>
      <w:lvlJc w:val="left"/>
      <w:pPr>
        <w:tabs>
          <w:tab w:val="num" w:pos="1800"/>
        </w:tabs>
        <w:ind w:left="1800" w:hanging="360"/>
      </w:pPr>
      <w:rPr>
        <w:rFonts w:ascii="Times New Roman" w:hAnsi="Times New Roman"/>
        <w:b/>
        <w:bCs/>
        <w:sz w:val="24"/>
        <w:szCs w:val="24"/>
      </w:rPr>
    </w:lvl>
    <w:lvl w:ilvl="4">
      <w:start w:val="1"/>
      <w:numFmt w:val="lowerRoman"/>
      <w:lvlText w:val="%5."/>
      <w:lvlJc w:val="left"/>
      <w:pPr>
        <w:tabs>
          <w:tab w:val="num" w:pos="2160"/>
        </w:tabs>
        <w:ind w:left="2160" w:hanging="360"/>
      </w:pPr>
      <w:rPr>
        <w:rFonts w:ascii="Times New Roman" w:hAnsi="Times New Roman"/>
        <w:b/>
        <w:bCs/>
        <w:sz w:val="24"/>
        <w:szCs w:val="24"/>
      </w:rPr>
    </w:lvl>
    <w:lvl w:ilvl="5">
      <w:start w:val="1"/>
      <w:numFmt w:val="lowerRoman"/>
      <w:lvlText w:val="%6."/>
      <w:lvlJc w:val="left"/>
      <w:pPr>
        <w:tabs>
          <w:tab w:val="num" w:pos="2520"/>
        </w:tabs>
        <w:ind w:left="2520" w:hanging="360"/>
      </w:pPr>
      <w:rPr>
        <w:rFonts w:ascii="Times New Roman" w:hAnsi="Times New Roman"/>
        <w:b/>
        <w:bCs/>
        <w:sz w:val="24"/>
        <w:szCs w:val="24"/>
      </w:rPr>
    </w:lvl>
    <w:lvl w:ilvl="6">
      <w:start w:val="1"/>
      <w:numFmt w:val="lowerRoman"/>
      <w:lvlText w:val="%7."/>
      <w:lvlJc w:val="left"/>
      <w:pPr>
        <w:tabs>
          <w:tab w:val="num" w:pos="2880"/>
        </w:tabs>
        <w:ind w:left="2880" w:hanging="360"/>
      </w:pPr>
      <w:rPr>
        <w:rFonts w:ascii="Times New Roman" w:hAnsi="Times New Roman"/>
        <w:b/>
        <w:bCs/>
        <w:sz w:val="24"/>
        <w:szCs w:val="24"/>
      </w:rPr>
    </w:lvl>
    <w:lvl w:ilvl="7">
      <w:start w:val="1"/>
      <w:numFmt w:val="lowerRoman"/>
      <w:lvlText w:val="%8."/>
      <w:lvlJc w:val="left"/>
      <w:pPr>
        <w:tabs>
          <w:tab w:val="num" w:pos="3240"/>
        </w:tabs>
        <w:ind w:left="3240" w:hanging="360"/>
      </w:pPr>
      <w:rPr>
        <w:rFonts w:ascii="Times New Roman" w:hAnsi="Times New Roman"/>
        <w:b/>
        <w:bCs/>
        <w:sz w:val="24"/>
        <w:szCs w:val="24"/>
      </w:rPr>
    </w:lvl>
    <w:lvl w:ilvl="8">
      <w:start w:val="1"/>
      <w:numFmt w:val="lowerRoman"/>
      <w:lvlText w:val="%9."/>
      <w:lvlJc w:val="left"/>
      <w:pPr>
        <w:tabs>
          <w:tab w:val="num" w:pos="3600"/>
        </w:tabs>
        <w:ind w:left="3600" w:hanging="360"/>
      </w:pPr>
      <w:rPr>
        <w:rFonts w:ascii="Times New Roman" w:hAnsi="Times New Roman"/>
        <w:b/>
        <w:bCs/>
        <w:sz w:val="24"/>
        <w:szCs w:val="24"/>
      </w:rPr>
    </w:lvl>
  </w:abstractNum>
  <w:abstractNum w:abstractNumId="12" w15:restartNumberingAfterBreak="0">
    <w:nsid w:val="7A850CCA"/>
    <w:multiLevelType w:val="multilevel"/>
    <w:tmpl w:val="AE04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6"/>
  </w:num>
  <w:num w:numId="4">
    <w:abstractNumId w:val="9"/>
  </w:num>
  <w:num w:numId="5">
    <w:abstractNumId w:val="8"/>
  </w:num>
  <w:num w:numId="6">
    <w:abstractNumId w:val="5"/>
  </w:num>
  <w:num w:numId="7">
    <w:abstractNumId w:val="0"/>
  </w:num>
  <w:num w:numId="8">
    <w:abstractNumId w:val="3"/>
  </w:num>
  <w:num w:numId="9">
    <w:abstractNumId w:val="2"/>
  </w:num>
  <w:num w:numId="10">
    <w:abstractNumId w:val="1"/>
  </w:num>
  <w:num w:numId="11">
    <w:abstractNumId w:val="11"/>
  </w:num>
  <w:num w:numId="12">
    <w:abstractNumId w:val="7"/>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etha  A-Risk Management-Chennai-HO-CIFCL">
    <w15:presenceInfo w15:providerId="AD" w15:userId="S::geethaa@chola.murugappa.com::dbc1a85d-ea3b-4ca5-8cc2-af702558dc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FE"/>
    <w:rsid w:val="0025228E"/>
    <w:rsid w:val="00742F36"/>
    <w:rsid w:val="009C7A19"/>
    <w:rsid w:val="00CB0926"/>
    <w:rsid w:val="00CB1FFE"/>
    <w:rsid w:val="00F668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D82AFA"/>
  <w15:docId w15:val="{08E26926-629B-43F2-8B4A-433E8110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numPr>
        <w:ilvl w:val="1"/>
        <w:numId w:val="1"/>
      </w:numPr>
      <w:spacing w:before="200"/>
      <w:outlineLvl w:val="1"/>
    </w:pPr>
    <w:rPr>
      <w:rFonts w:ascii="Liberation Serif" w:eastAsia="NSimSun"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sz w:val="20"/>
      <w:szCs w:val="20"/>
    </w:rPr>
  </w:style>
  <w:style w:type="character" w:customStyle="1" w:styleId="NumberingSymbols">
    <w:name w:val="Numbering Symbols"/>
    <w:qFormat/>
    <w:rPr>
      <w:rFonts w:ascii="Times New Roman" w:hAnsi="Times New Roman"/>
      <w:b/>
      <w:bCs/>
      <w:sz w:val="24"/>
      <w:szCs w:val="24"/>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CommentReference">
    <w:name w:val="annotation reference"/>
    <w:basedOn w:val="DefaultParagraphFont"/>
    <w:uiPriority w:val="99"/>
    <w:semiHidden/>
    <w:unhideWhenUsed/>
    <w:rsid w:val="00F66834"/>
    <w:rPr>
      <w:sz w:val="16"/>
      <w:szCs w:val="16"/>
    </w:rPr>
  </w:style>
  <w:style w:type="paragraph" w:styleId="CommentText">
    <w:name w:val="annotation text"/>
    <w:basedOn w:val="Normal"/>
    <w:link w:val="CommentTextChar"/>
    <w:uiPriority w:val="99"/>
    <w:semiHidden/>
    <w:unhideWhenUsed/>
    <w:rsid w:val="00F66834"/>
    <w:rPr>
      <w:rFonts w:cs="Mangal"/>
      <w:sz w:val="20"/>
      <w:szCs w:val="18"/>
    </w:rPr>
  </w:style>
  <w:style w:type="character" w:customStyle="1" w:styleId="CommentTextChar">
    <w:name w:val="Comment Text Char"/>
    <w:basedOn w:val="DefaultParagraphFont"/>
    <w:link w:val="CommentText"/>
    <w:uiPriority w:val="99"/>
    <w:semiHidden/>
    <w:rsid w:val="00F66834"/>
    <w:rPr>
      <w:rFonts w:cs="Mangal"/>
      <w:sz w:val="20"/>
      <w:szCs w:val="18"/>
    </w:rPr>
  </w:style>
  <w:style w:type="paragraph" w:styleId="CommentSubject">
    <w:name w:val="annotation subject"/>
    <w:basedOn w:val="CommentText"/>
    <w:next w:val="CommentText"/>
    <w:link w:val="CommentSubjectChar"/>
    <w:uiPriority w:val="99"/>
    <w:semiHidden/>
    <w:unhideWhenUsed/>
    <w:rsid w:val="00F66834"/>
    <w:rPr>
      <w:b/>
      <w:bCs/>
    </w:rPr>
  </w:style>
  <w:style w:type="character" w:customStyle="1" w:styleId="CommentSubjectChar">
    <w:name w:val="Comment Subject Char"/>
    <w:basedOn w:val="CommentTextChar"/>
    <w:link w:val="CommentSubject"/>
    <w:uiPriority w:val="99"/>
    <w:semiHidden/>
    <w:rsid w:val="00F66834"/>
    <w:rPr>
      <w:rFonts w:cs="Mangal"/>
      <w:b/>
      <w:bCs/>
      <w:sz w:val="20"/>
      <w:szCs w:val="18"/>
    </w:rPr>
  </w:style>
  <w:style w:type="paragraph" w:styleId="NormalWeb">
    <w:name w:val="Normal (Web)"/>
    <w:basedOn w:val="Normal"/>
    <w:uiPriority w:val="99"/>
    <w:semiHidden/>
    <w:unhideWhenUsed/>
    <w:rsid w:val="00F66834"/>
    <w:pPr>
      <w:suppressAutoHyphens w:val="0"/>
      <w:spacing w:before="100" w:beforeAutospacing="1" w:after="100" w:afterAutospacing="1"/>
    </w:pPr>
    <w:rPr>
      <w:rFonts w:ascii="Times New Roman" w:eastAsia="Times New Roman" w:hAnsi="Times New Roman" w:cs="Times New Roman"/>
      <w:kern w:val="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888350">
      <w:bodyDiv w:val="1"/>
      <w:marLeft w:val="0"/>
      <w:marRight w:val="0"/>
      <w:marTop w:val="0"/>
      <w:marBottom w:val="0"/>
      <w:divBdr>
        <w:top w:val="none" w:sz="0" w:space="0" w:color="auto"/>
        <w:left w:val="none" w:sz="0" w:space="0" w:color="auto"/>
        <w:bottom w:val="none" w:sz="0" w:space="0" w:color="auto"/>
        <w:right w:val="none" w:sz="0" w:space="0" w:color="auto"/>
      </w:divBdr>
      <w:divsChild>
        <w:div w:id="273054068">
          <w:marLeft w:val="0"/>
          <w:marRight w:val="0"/>
          <w:marTop w:val="0"/>
          <w:marBottom w:val="0"/>
          <w:divBdr>
            <w:top w:val="none" w:sz="0" w:space="0" w:color="auto"/>
            <w:left w:val="none" w:sz="0" w:space="0" w:color="auto"/>
            <w:bottom w:val="none" w:sz="0" w:space="0" w:color="auto"/>
            <w:right w:val="none" w:sz="0" w:space="0" w:color="auto"/>
          </w:divBdr>
        </w:div>
        <w:div w:id="1517302209">
          <w:marLeft w:val="0"/>
          <w:marRight w:val="0"/>
          <w:marTop w:val="0"/>
          <w:marBottom w:val="0"/>
          <w:divBdr>
            <w:top w:val="none" w:sz="0" w:space="0" w:color="auto"/>
            <w:left w:val="none" w:sz="0" w:space="0" w:color="auto"/>
            <w:bottom w:val="none" w:sz="0" w:space="0" w:color="auto"/>
            <w:right w:val="none" w:sz="0" w:space="0" w:color="auto"/>
          </w:divBdr>
        </w:div>
      </w:divsChild>
    </w:div>
    <w:div w:id="1774855989">
      <w:bodyDiv w:val="1"/>
      <w:marLeft w:val="0"/>
      <w:marRight w:val="0"/>
      <w:marTop w:val="0"/>
      <w:marBottom w:val="0"/>
      <w:divBdr>
        <w:top w:val="none" w:sz="0" w:space="0" w:color="auto"/>
        <w:left w:val="none" w:sz="0" w:space="0" w:color="auto"/>
        <w:bottom w:val="none" w:sz="0" w:space="0" w:color="auto"/>
        <w:right w:val="none" w:sz="0" w:space="0" w:color="auto"/>
      </w:divBdr>
      <w:divsChild>
        <w:div w:id="16348324">
          <w:marLeft w:val="0"/>
          <w:marRight w:val="0"/>
          <w:marTop w:val="0"/>
          <w:marBottom w:val="0"/>
          <w:divBdr>
            <w:top w:val="none" w:sz="0" w:space="0" w:color="auto"/>
            <w:left w:val="none" w:sz="0" w:space="0" w:color="auto"/>
            <w:bottom w:val="none" w:sz="0" w:space="0" w:color="auto"/>
            <w:right w:val="none" w:sz="0" w:space="0" w:color="auto"/>
          </w:divBdr>
        </w:div>
        <w:div w:id="17473410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package" Target="embeddings/Microsoft_Excel_Worksheet.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Chola</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A-Risk Management-Chennai-HO-CIFCL</dc:creator>
  <dc:description/>
  <cp:lastModifiedBy>Geetha  A-Risk Management-Chennai-HO-CIFCL</cp:lastModifiedBy>
  <cp:revision>2</cp:revision>
  <dcterms:created xsi:type="dcterms:W3CDTF">2024-07-05T08:52:00Z</dcterms:created>
  <dcterms:modified xsi:type="dcterms:W3CDTF">2024-07-05T08:52:00Z</dcterms:modified>
  <dc:language>en-IN</dc:language>
</cp:coreProperties>
</file>